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1"/>
        <w:tblpPr w:leftFromText="180" w:rightFromText="180" w:vertAnchor="text" w:horzAnchor="margin" w:tblpY="-215"/>
        <w:tblW w:w="0" w:type="auto"/>
        <w:tblLook w:val="04A0" w:firstRow="1" w:lastRow="0" w:firstColumn="1" w:lastColumn="0" w:noHBand="0" w:noVBand="1"/>
      </w:tblPr>
      <w:tblGrid>
        <w:gridCol w:w="7645"/>
        <w:gridCol w:w="1374"/>
      </w:tblGrid>
      <w:tr w:rsidR="00856022" w:rsidRPr="00856022" w14:paraId="0919753C" w14:textId="77777777" w:rsidTr="00856022">
        <w:tc>
          <w:tcPr>
            <w:tcW w:w="9019" w:type="dxa"/>
            <w:gridSpan w:val="2"/>
            <w:shd w:val="clear" w:color="auto" w:fill="F2F2F2"/>
          </w:tcPr>
          <w:p w14:paraId="69B2BD6A" w14:textId="77777777" w:rsidR="00856022" w:rsidRPr="00856022" w:rsidRDefault="00856022" w:rsidP="00856022">
            <w:pPr>
              <w:jc w:val="both"/>
              <w:rPr>
                <w:rFonts w:ascii="Open Sans" w:eastAsia="Calibri" w:hAnsi="Open Sans" w:cs="Open Sans"/>
                <w:b/>
                <w:sz w:val="20"/>
                <w:szCs w:val="20"/>
              </w:rPr>
            </w:pPr>
            <w:bookmarkStart w:id="0" w:name="_Hlk54107866"/>
            <w:r w:rsidRPr="00856022">
              <w:rPr>
                <w:rFonts w:ascii="Open Sans" w:eastAsia="Calibri" w:hAnsi="Open Sans" w:cs="Open Sans"/>
                <w:b/>
                <w:sz w:val="20"/>
                <w:szCs w:val="20"/>
              </w:rPr>
              <w:t>SUMMARY</w:t>
            </w:r>
          </w:p>
        </w:tc>
      </w:tr>
      <w:tr w:rsidR="00856022" w:rsidRPr="00856022" w14:paraId="674E8592" w14:textId="77777777" w:rsidTr="00856022">
        <w:tc>
          <w:tcPr>
            <w:tcW w:w="9019" w:type="dxa"/>
            <w:gridSpan w:val="2"/>
          </w:tcPr>
          <w:sdt>
            <w:sdtPr>
              <w:rPr>
                <w:rFonts w:ascii="Open Sans" w:eastAsia="Calibri" w:hAnsi="Open Sans" w:cs="Open Sans"/>
                <w:sz w:val="20"/>
                <w:szCs w:val="20"/>
              </w:rPr>
              <w:id w:val="594218895"/>
              <w:placeholder>
                <w:docPart w:val="A772342E825B46E28BCD6D1135EA8A5C"/>
              </w:placeholder>
            </w:sdtPr>
            <w:sdtEndPr/>
            <w:sdtContent>
              <w:p w14:paraId="30B33D97" w14:textId="27698187" w:rsidR="00856022" w:rsidRPr="00856022" w:rsidRDefault="00D12686" w:rsidP="00856022">
                <w:pPr>
                  <w:jc w:val="both"/>
                  <w:rPr>
                    <w:rFonts w:ascii="Open Sans" w:eastAsia="Calibri" w:hAnsi="Open Sans" w:cs="Open Sans"/>
                    <w:sz w:val="20"/>
                    <w:szCs w:val="20"/>
                  </w:rPr>
                </w:pPr>
                <w:r>
                  <w:t xml:space="preserve"> </w:t>
                </w:r>
                <w:r w:rsidR="00AF1B87">
                  <w:t>A</w:t>
                </w:r>
                <w:r w:rsidR="00B61DAE">
                  <w:t xml:space="preserve"> </w:t>
                </w:r>
                <w:r w:rsidRPr="00D12686">
                  <w:rPr>
                    <w:rFonts w:ascii="Open Sans" w:eastAsia="Calibri" w:hAnsi="Open Sans" w:cs="Open Sans"/>
                    <w:sz w:val="20"/>
                    <w:szCs w:val="20"/>
                  </w:rPr>
                  <w:t>military</w:t>
                </w:r>
                <w:r w:rsidR="00B61DAE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>
                  <w:rPr>
                    <w:rFonts w:ascii="Open Sans" w:eastAsia="Calibri" w:hAnsi="Open Sans" w:cs="Open Sans"/>
                    <w:sz w:val="20"/>
                    <w:szCs w:val="20"/>
                  </w:rPr>
                  <w:t>telecommunicati</w:t>
                </w:r>
                <w:r w:rsidR="00EA0E5A">
                  <w:rPr>
                    <w:rFonts w:ascii="Open Sans" w:eastAsia="Calibri" w:hAnsi="Open Sans" w:cs="Open Sans"/>
                    <w:sz w:val="20"/>
                    <w:szCs w:val="20"/>
                  </w:rPr>
                  <w:t>on e</w:t>
                </w:r>
                <w:r w:rsidRPr="00D12686">
                  <w:rPr>
                    <w:rFonts w:ascii="Open Sans" w:eastAsia="Calibri" w:hAnsi="Open Sans" w:cs="Open Sans"/>
                    <w:sz w:val="20"/>
                    <w:szCs w:val="20"/>
                  </w:rPr>
                  <w:t>ngineer</w:t>
                </w:r>
                <w:r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 w:rsidRPr="00D12686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with </w:t>
                </w:r>
                <w:r w:rsidR="00AF1B87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three </w:t>
                </w:r>
                <w:r w:rsidRPr="00D12686">
                  <w:rPr>
                    <w:rFonts w:ascii="Open Sans" w:eastAsia="Calibri" w:hAnsi="Open Sans" w:cs="Open Sans"/>
                    <w:sz w:val="20"/>
                    <w:szCs w:val="20"/>
                  </w:rPr>
                  <w:t>years working experience</w:t>
                </w:r>
                <w:r w:rsidR="00E63575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i</w:t>
                </w:r>
                <w:r>
                  <w:rPr>
                    <w:rFonts w:ascii="Open Sans" w:eastAsia="Calibri" w:hAnsi="Open Sans" w:cs="Open Sans"/>
                    <w:sz w:val="20"/>
                    <w:szCs w:val="20"/>
                  </w:rPr>
                  <w:t>n</w:t>
                </w:r>
                <w:r w:rsidR="00E63575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 w:rsidR="00AF1B87">
                  <w:rPr>
                    <w:rFonts w:ascii="Open Sans" w:eastAsia="Calibri" w:hAnsi="Open Sans" w:cs="Open Sans"/>
                    <w:sz w:val="20"/>
                    <w:szCs w:val="20"/>
                  </w:rPr>
                  <w:t>both communication</w:t>
                </w:r>
                <w:r w:rsidR="00444BA5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 w:rsidR="00AF1B87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and </w:t>
                </w:r>
                <w:r w:rsidR="00444BA5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cyber </w:t>
                </w:r>
                <w:r w:rsidR="00996DCC">
                  <w:rPr>
                    <w:rFonts w:ascii="Open Sans" w:eastAsia="Calibri" w:hAnsi="Open Sans" w:cs="Open Sans"/>
                    <w:sz w:val="20"/>
                    <w:szCs w:val="20"/>
                  </w:rPr>
                  <w:t>security systems</w:t>
                </w:r>
                <w:r w:rsidR="00F84099">
                  <w:rPr>
                    <w:rFonts w:ascii="Open Sans" w:eastAsia="Calibri" w:hAnsi="Open Sans" w:cs="Open Sans"/>
                    <w:sz w:val="20"/>
                    <w:szCs w:val="20"/>
                  </w:rPr>
                  <w:t>.</w:t>
                </w:r>
                <w:r w:rsidR="0038409A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S</w:t>
                </w:r>
                <w:r w:rsidR="00F84099">
                  <w:rPr>
                    <w:rFonts w:ascii="Open Sans" w:eastAsia="Calibri" w:hAnsi="Open Sans" w:cs="Open Sans"/>
                    <w:sz w:val="20"/>
                    <w:szCs w:val="20"/>
                  </w:rPr>
                  <w:t>erve</w:t>
                </w:r>
                <w:r w:rsidR="0038409A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d </w:t>
                </w:r>
                <w:r w:rsidR="00F84099">
                  <w:rPr>
                    <w:rFonts w:ascii="Open Sans" w:eastAsia="Calibri" w:hAnsi="Open Sans" w:cs="Open Sans"/>
                    <w:sz w:val="20"/>
                    <w:szCs w:val="20"/>
                  </w:rPr>
                  <w:t>my nation</w:t>
                </w:r>
                <w:r w:rsidR="00EA0E5A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in ensuring that its</w:t>
                </w:r>
                <w:r w:rsidR="00F84099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 w:rsidR="00EA0E5A">
                  <w:rPr>
                    <w:rFonts w:ascii="Open Sans" w:eastAsia="Calibri" w:hAnsi="Open Sans" w:cs="Open Sans"/>
                    <w:sz w:val="20"/>
                    <w:szCs w:val="20"/>
                  </w:rPr>
                  <w:t>defense and</w:t>
                </w:r>
                <w:r w:rsidR="00F84099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sovereignty</w:t>
                </w:r>
                <w:r w:rsidR="00EA0E5A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are preserved</w:t>
                </w:r>
                <w:r w:rsidR="002E3CFB">
                  <w:rPr>
                    <w:rFonts w:ascii="Open Sans" w:eastAsia="Calibri" w:hAnsi="Open Sans" w:cs="Open Sans"/>
                    <w:sz w:val="20"/>
                    <w:szCs w:val="20"/>
                  </w:rPr>
                  <w:t>.</w:t>
                </w:r>
                <w:r w:rsidR="00292CC6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 w:rsidR="00F40D9A">
                  <w:rPr>
                    <w:rFonts w:ascii="Open Sans" w:eastAsia="Calibri" w:hAnsi="Open Sans" w:cs="Open Sans"/>
                    <w:sz w:val="20"/>
                    <w:szCs w:val="20"/>
                  </w:rPr>
                  <w:t>I work as a both a</w:t>
                </w:r>
                <w:r w:rsidR="008D3431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disciplined commanding officer</w:t>
                </w:r>
                <w:r w:rsidR="00564316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 w:rsidR="00F40D9A">
                  <w:rPr>
                    <w:rFonts w:ascii="Open Sans" w:eastAsia="Calibri" w:hAnsi="Open Sans" w:cs="Open Sans"/>
                    <w:sz w:val="20"/>
                    <w:szCs w:val="20"/>
                  </w:rPr>
                  <w:t>and an operator of any</w:t>
                </w:r>
                <w:r w:rsidR="00F84099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 w:rsidR="00AF1B87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technology </w:t>
                </w:r>
                <w:r w:rsidR="00996DCC">
                  <w:rPr>
                    <w:rFonts w:ascii="Open Sans" w:eastAsia="Calibri" w:hAnsi="Open Sans" w:cs="Open Sans"/>
                    <w:sz w:val="20"/>
                    <w:szCs w:val="20"/>
                  </w:rPr>
                  <w:t>system avail</w:t>
                </w:r>
                <w:r w:rsidR="00F84099">
                  <w:rPr>
                    <w:rFonts w:ascii="Open Sans" w:eastAsia="Calibri" w:hAnsi="Open Sans" w:cs="Open Sans"/>
                    <w:sz w:val="20"/>
                    <w:szCs w:val="20"/>
                  </w:rPr>
                  <w:t>ed</w:t>
                </w:r>
                <w:r w:rsidR="00996DCC">
                  <w:rPr>
                    <w:rFonts w:ascii="Open Sans" w:eastAsia="Calibri" w:hAnsi="Open Sans" w:cs="Open Sans"/>
                    <w:sz w:val="20"/>
                    <w:szCs w:val="20"/>
                  </w:rPr>
                  <w:t>.</w:t>
                </w:r>
                <w:r w:rsidR="0064633A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 w:rsidR="0038409A">
                  <w:rPr>
                    <w:rFonts w:ascii="Open Sans" w:eastAsia="Calibri" w:hAnsi="Open Sans" w:cs="Open Sans"/>
                    <w:sz w:val="20"/>
                    <w:szCs w:val="20"/>
                  </w:rPr>
                  <w:t>The aim of conducting this</w:t>
                </w:r>
                <w:r w:rsidR="0064633A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internship</w:t>
                </w:r>
                <w:r w:rsidR="0038409A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is </w:t>
                </w:r>
                <w:r w:rsidR="00996DCC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to </w:t>
                </w:r>
                <w:r w:rsidR="00856022" w:rsidRPr="00856022">
                  <w:rPr>
                    <w:rFonts w:ascii="Open Sans" w:eastAsia="Calibri" w:hAnsi="Open Sans" w:cs="Open Sans"/>
                    <w:sz w:val="20"/>
                    <w:szCs w:val="20"/>
                  </w:rPr>
                  <w:t>acquire the practical knowledge</w:t>
                </w:r>
                <w:r w:rsidR="0038409A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in both </w:t>
                </w:r>
                <w:r w:rsidR="00EA0E5A">
                  <w:rPr>
                    <w:rFonts w:ascii="Open Sans" w:eastAsia="Calibri" w:hAnsi="Open Sans" w:cs="Open Sans"/>
                    <w:sz w:val="20"/>
                    <w:szCs w:val="20"/>
                  </w:rPr>
                  <w:t>satellite and quantum communication</w:t>
                </w:r>
                <w:r w:rsidR="00856022" w:rsidRPr="00856022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technolo</w:t>
                </w:r>
                <w:r w:rsidR="00996DCC">
                  <w:rPr>
                    <w:rFonts w:ascii="Open Sans" w:eastAsia="Calibri" w:hAnsi="Open Sans" w:cs="Open Sans"/>
                    <w:sz w:val="20"/>
                    <w:szCs w:val="20"/>
                  </w:rPr>
                  <w:t>g</w:t>
                </w:r>
                <w:r w:rsidR="0064633A">
                  <w:rPr>
                    <w:rFonts w:ascii="Open Sans" w:eastAsia="Calibri" w:hAnsi="Open Sans" w:cs="Open Sans"/>
                    <w:sz w:val="20"/>
                    <w:szCs w:val="20"/>
                  </w:rPr>
                  <w:t>ies</w:t>
                </w:r>
                <w:r w:rsidR="00996DCC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 w:rsidR="00295E4A">
                  <w:rPr>
                    <w:rFonts w:ascii="Open Sans" w:eastAsia="Calibri" w:hAnsi="Open Sans" w:cs="Open Sans"/>
                    <w:sz w:val="20"/>
                    <w:szCs w:val="20"/>
                  </w:rPr>
                  <w:t>with a</w:t>
                </w:r>
                <w:r w:rsidR="0064633A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 w:rsidR="008B0F1D">
                  <w:rPr>
                    <w:rFonts w:ascii="Open Sans" w:eastAsia="Calibri" w:hAnsi="Open Sans" w:cs="Open Sans"/>
                    <w:sz w:val="20"/>
                    <w:szCs w:val="20"/>
                  </w:rPr>
                  <w:t>goal of</w:t>
                </w:r>
                <w:r w:rsidR="0064633A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familiariz</w:t>
                </w:r>
                <w:r w:rsidR="00295E4A">
                  <w:rPr>
                    <w:rFonts w:ascii="Open Sans" w:eastAsia="Calibri" w:hAnsi="Open Sans" w:cs="Open Sans"/>
                    <w:sz w:val="20"/>
                    <w:szCs w:val="20"/>
                  </w:rPr>
                  <w:t>ing</w:t>
                </w:r>
                <w:r w:rsidR="0064633A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myself </w:t>
                </w:r>
                <w:r w:rsidR="00295E4A">
                  <w:rPr>
                    <w:rFonts w:ascii="Open Sans" w:eastAsia="Calibri" w:hAnsi="Open Sans" w:cs="Open Sans"/>
                    <w:sz w:val="20"/>
                    <w:szCs w:val="20"/>
                  </w:rPr>
                  <w:t>with</w:t>
                </w:r>
                <w:r w:rsidR="00E24386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the practice of </w:t>
                </w:r>
                <w:r w:rsidR="0064633A">
                  <w:rPr>
                    <w:rFonts w:ascii="Open Sans" w:eastAsia="Calibri" w:hAnsi="Open Sans" w:cs="Open Sans"/>
                    <w:sz w:val="20"/>
                    <w:szCs w:val="20"/>
                  </w:rPr>
                  <w:t>i</w:t>
                </w:r>
                <w:r w:rsidR="00996DCC">
                  <w:rPr>
                    <w:rFonts w:ascii="Open Sans" w:eastAsia="Calibri" w:hAnsi="Open Sans" w:cs="Open Sans"/>
                    <w:sz w:val="20"/>
                    <w:szCs w:val="20"/>
                  </w:rPr>
                  <w:t>mplementing a</w:t>
                </w:r>
                <w:r w:rsidR="00856022" w:rsidRPr="00856022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secure communication sys</w:t>
                </w:r>
                <w:r w:rsidR="00F84099">
                  <w:rPr>
                    <w:rFonts w:ascii="Open Sans" w:eastAsia="Calibri" w:hAnsi="Open Sans" w:cs="Open Sans"/>
                    <w:sz w:val="20"/>
                    <w:szCs w:val="20"/>
                  </w:rPr>
                  <w:t>tem.</w:t>
                </w:r>
              </w:p>
            </w:sdtContent>
          </w:sdt>
        </w:tc>
      </w:tr>
      <w:tr w:rsidR="00856022" w:rsidRPr="00856022" w14:paraId="72A93595" w14:textId="77777777" w:rsidTr="00856022">
        <w:tc>
          <w:tcPr>
            <w:tcW w:w="9019" w:type="dxa"/>
            <w:gridSpan w:val="2"/>
          </w:tcPr>
          <w:p w14:paraId="4A672953" w14:textId="77777777" w:rsidR="00856022" w:rsidRPr="00856022" w:rsidRDefault="00856022" w:rsidP="00856022">
            <w:pPr>
              <w:spacing w:line="288" w:lineRule="auto"/>
              <w:rPr>
                <w:rFonts w:ascii="Open Sans" w:eastAsia="Calibri" w:hAnsi="Open Sans" w:cs="Open Sans"/>
                <w:b/>
                <w:sz w:val="20"/>
                <w:szCs w:val="20"/>
              </w:rPr>
            </w:pPr>
          </w:p>
        </w:tc>
      </w:tr>
      <w:tr w:rsidR="00856022" w:rsidRPr="00856022" w14:paraId="32125ED5" w14:textId="77777777" w:rsidTr="00856022">
        <w:tc>
          <w:tcPr>
            <w:tcW w:w="9019" w:type="dxa"/>
            <w:gridSpan w:val="2"/>
            <w:shd w:val="clear" w:color="auto" w:fill="F2F2F2"/>
          </w:tcPr>
          <w:p w14:paraId="60798C90" w14:textId="77777777" w:rsidR="00856022" w:rsidRPr="00856022" w:rsidRDefault="00856022" w:rsidP="00856022">
            <w:pPr>
              <w:rPr>
                <w:rFonts w:ascii="Open Sans" w:eastAsia="Calibri" w:hAnsi="Open Sans" w:cs="Open Sans"/>
                <w:sz w:val="20"/>
                <w:szCs w:val="20"/>
              </w:rPr>
            </w:pPr>
            <w:r w:rsidRPr="00856022">
              <w:rPr>
                <w:rFonts w:ascii="Open Sans" w:eastAsia="Calibri" w:hAnsi="Open Sans" w:cs="Open Sans"/>
                <w:b/>
                <w:sz w:val="20"/>
                <w:szCs w:val="20"/>
              </w:rPr>
              <w:t>EDUCATION</w:t>
            </w:r>
          </w:p>
        </w:tc>
      </w:tr>
      <w:tr w:rsidR="00856022" w:rsidRPr="00856022" w14:paraId="0281614B" w14:textId="77777777" w:rsidTr="00856022">
        <w:tc>
          <w:tcPr>
            <w:tcW w:w="7645" w:type="dxa"/>
          </w:tcPr>
          <w:p w14:paraId="05CCE826" w14:textId="35DA73B5" w:rsidR="00856022" w:rsidRPr="00856022" w:rsidRDefault="00BA7F4B" w:rsidP="00856022">
            <w:pPr>
              <w:rPr>
                <w:rFonts w:ascii="Open Sans" w:eastAsia="Calibri" w:hAnsi="Open Sans" w:cs="Open Sans"/>
                <w:sz w:val="20"/>
                <w:szCs w:val="20"/>
              </w:rPr>
            </w:pPr>
            <w:r>
              <w:rPr>
                <w:rFonts w:ascii="Open Sans" w:eastAsia="Calibri" w:hAnsi="Open Sans" w:cs="Open Sans"/>
                <w:b/>
                <w:sz w:val="20"/>
                <w:szCs w:val="20"/>
              </w:rPr>
              <w:t>M</w:t>
            </w:r>
            <w:r w:rsidRPr="00856022">
              <w:rPr>
                <w:rFonts w:ascii="Open Sans" w:eastAsia="Calibri" w:hAnsi="Open Sans" w:cs="Open Sans"/>
                <w:b/>
                <w:sz w:val="20"/>
                <w:szCs w:val="20"/>
              </w:rPr>
              <w:t>ASTER OF SCIENCE I</w:t>
            </w:r>
            <w:r>
              <w:rPr>
                <w:rFonts w:ascii="Open Sans" w:eastAsia="Calibri" w:hAnsi="Open Sans" w:cs="Open Sans"/>
                <w:b/>
                <w:sz w:val="20"/>
                <w:szCs w:val="20"/>
              </w:rPr>
              <w:t>N</w:t>
            </w:r>
            <w:sdt>
              <w:sdtPr>
                <w:rPr>
                  <w:rFonts w:ascii="Open Sans" w:eastAsia="Calibri" w:hAnsi="Open Sans" w:cs="Open Sans"/>
                  <w:b/>
                  <w:sz w:val="20"/>
                  <w:szCs w:val="20"/>
                </w:rPr>
                <w:id w:val="-466592205"/>
                <w:placeholder>
                  <w:docPart w:val="D8E958E8A43C40BA84A7239D9456EF59"/>
                </w:placeholder>
              </w:sdtPr>
              <w:sdtEndPr/>
              <w:sdtContent>
                <w:r>
                  <w:rPr>
                    <w:rFonts w:ascii="Open Sans" w:eastAsia="Calibri" w:hAnsi="Open Sans" w:cs="Open Sans"/>
                    <w:b/>
                    <w:sz w:val="20"/>
                    <w:szCs w:val="20"/>
                  </w:rPr>
                  <w:t xml:space="preserve"> I</w:t>
                </w:r>
                <w:del w:id="1" w:author="Abel" w:date="2020-11-24T13:47:00Z">
                  <w:r w:rsidRPr="00856022" w:rsidDel="000C2F32">
                    <w:rPr>
                      <w:rFonts w:ascii="Open Sans" w:eastAsia="Calibri" w:hAnsi="Open Sans" w:cs="Open Sans"/>
                      <w:sz w:val="20"/>
                      <w:szCs w:val="20"/>
                    </w:rPr>
                    <w:delText xml:space="preserve"> </w:delText>
                  </w:r>
                </w:del>
                <w:r w:rsidRPr="00856022">
                  <w:rPr>
                    <w:rFonts w:ascii="Open Sans" w:eastAsia="Calibri" w:hAnsi="Open Sans" w:cs="Open Sans"/>
                    <w:b/>
                    <w:sz w:val="20"/>
                    <w:szCs w:val="20"/>
                  </w:rPr>
                  <w:t>NFORMATION TECHNOLOGY</w:t>
                </w:r>
              </w:sdtContent>
            </w:sdt>
            <w:r w:rsidRPr="00856022">
              <w:rPr>
                <w:rFonts w:ascii="Open Sans" w:eastAsia="Calibri" w:hAnsi="Open Sans" w:cs="Open Sans"/>
                <w:b/>
                <w:sz w:val="20"/>
                <w:szCs w:val="20"/>
              </w:rPr>
              <w:t xml:space="preserve"> </w:t>
            </w:r>
          </w:p>
          <w:p w14:paraId="20F2BA52" w14:textId="17F816B8" w:rsidR="00856022" w:rsidRPr="00856022" w:rsidRDefault="00BA7F4B" w:rsidP="00856022">
            <w:pPr>
              <w:rPr>
                <w:rFonts w:ascii="Open Sans" w:eastAsia="Calibri" w:hAnsi="Open Sans" w:cs="Open Sans"/>
                <w:i/>
                <w:sz w:val="20"/>
                <w:szCs w:val="20"/>
              </w:rPr>
            </w:pPr>
            <w:r w:rsidRPr="00856022">
              <w:rPr>
                <w:rFonts w:ascii="Open Sans" w:eastAsia="Calibri" w:hAnsi="Open Sans" w:cs="Open Sans"/>
                <w:i/>
                <w:sz w:val="20"/>
                <w:szCs w:val="20"/>
              </w:rPr>
              <w:t xml:space="preserve">CARNEGIE </w:t>
            </w:r>
            <w:r>
              <w:rPr>
                <w:rFonts w:ascii="Open Sans" w:eastAsia="Calibri" w:hAnsi="Open Sans" w:cs="Open Sans"/>
                <w:i/>
                <w:sz w:val="20"/>
                <w:szCs w:val="20"/>
              </w:rPr>
              <w:t>M</w:t>
            </w:r>
            <w:r w:rsidRPr="00856022">
              <w:rPr>
                <w:rFonts w:ascii="Open Sans" w:eastAsia="Calibri" w:hAnsi="Open Sans" w:cs="Open Sans"/>
                <w:i/>
                <w:sz w:val="20"/>
                <w:szCs w:val="20"/>
              </w:rPr>
              <w:t xml:space="preserve">ELLON </w:t>
            </w:r>
            <w:r>
              <w:rPr>
                <w:rFonts w:ascii="Open Sans" w:eastAsia="Calibri" w:hAnsi="Open Sans" w:cs="Open Sans"/>
                <w:i/>
                <w:sz w:val="20"/>
                <w:szCs w:val="20"/>
              </w:rPr>
              <w:t>U</w:t>
            </w:r>
            <w:r w:rsidRPr="00856022">
              <w:rPr>
                <w:rFonts w:ascii="Open Sans" w:eastAsia="Calibri" w:hAnsi="Open Sans" w:cs="Open Sans"/>
                <w:i/>
                <w:sz w:val="20"/>
                <w:szCs w:val="20"/>
              </w:rPr>
              <w:t xml:space="preserve">NIVERSITY </w:t>
            </w:r>
            <w:r>
              <w:rPr>
                <w:rFonts w:ascii="Open Sans" w:eastAsia="Calibri" w:hAnsi="Open Sans" w:cs="Open Sans"/>
                <w:i/>
                <w:sz w:val="20"/>
                <w:szCs w:val="20"/>
              </w:rPr>
              <w:t>A</w:t>
            </w:r>
            <w:r w:rsidRPr="00856022">
              <w:rPr>
                <w:rFonts w:ascii="Open Sans" w:eastAsia="Calibri" w:hAnsi="Open Sans" w:cs="Open Sans"/>
                <w:i/>
                <w:sz w:val="20"/>
                <w:szCs w:val="20"/>
              </w:rPr>
              <w:t>FRICA</w:t>
            </w:r>
          </w:p>
          <w:p w14:paraId="1AE29E54" w14:textId="77777777" w:rsidR="00856022" w:rsidRPr="00856022" w:rsidRDefault="00856022" w:rsidP="00856022">
            <w:pPr>
              <w:rPr>
                <w:rFonts w:ascii="Open Sans" w:eastAsia="Calibri" w:hAnsi="Open Sans" w:cs="Open Sans"/>
                <w:sz w:val="20"/>
                <w:szCs w:val="20"/>
              </w:rPr>
            </w:pPr>
            <w:r w:rsidRPr="00856022">
              <w:rPr>
                <w:rFonts w:ascii="Open Sans" w:eastAsia="Calibri" w:hAnsi="Open Sans" w:cs="Open Sans"/>
                <w:sz w:val="20"/>
                <w:szCs w:val="20"/>
              </w:rPr>
              <w:t>Specializations:</w:t>
            </w:r>
            <w:r w:rsidR="006A45B4" w:rsidRPr="00856022">
              <w:rPr>
                <w:rFonts w:ascii="Open Sans" w:eastAsia="Calibri" w:hAnsi="Open Sans" w:cs="Open Sans"/>
                <w:sz w:val="20"/>
                <w:szCs w:val="20"/>
              </w:rPr>
              <w:t xml:space="preserve"> </w:t>
            </w:r>
            <w:sdt>
              <w:sdtPr>
                <w:rPr>
                  <w:rFonts w:ascii="Open Sans" w:eastAsia="Calibri" w:hAnsi="Open Sans" w:cs="Open Sans"/>
                  <w:sz w:val="20"/>
                  <w:szCs w:val="20"/>
                </w:rPr>
                <w:id w:val="594216319"/>
                <w:placeholder>
                  <w:docPart w:val="649204D177A145FF848A6FCA5BF661A9"/>
                </w:placeholder>
              </w:sdtPr>
              <w:sdtEndPr/>
              <w:sdtContent>
                <w:sdt>
                  <w:sdtPr>
                    <w:rPr>
                      <w:rFonts w:ascii="Open Sans" w:eastAsia="Calibri" w:hAnsi="Open Sans" w:cs="Open Sans"/>
                      <w:sz w:val="20"/>
                      <w:szCs w:val="20"/>
                    </w:rPr>
                    <w:id w:val="-1185741864"/>
                    <w:placeholder>
                      <w:docPart w:val="0F09147480514B48B271382B6AE5EE59"/>
                    </w:placeholder>
                  </w:sdtPr>
                  <w:sdtEndPr/>
                  <w:sdtContent>
                    <w:r w:rsidR="00270CBC">
                      <w:t xml:space="preserve"> TELECOMMUNICATIONS &amp; NETWORKING</w:t>
                    </w:r>
                    <w:r w:rsidR="00270CBC" w:rsidRPr="00856022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 xml:space="preserve"> </w:t>
                    </w:r>
                    <w:r w:rsidR="00270CBC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>TECHNOLOGIES</w:t>
                    </w:r>
                    <w:r w:rsidR="00124046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>, CYBER SECURITY.</w:t>
                    </w:r>
                  </w:sdtContent>
                </w:sdt>
              </w:sdtContent>
            </w:sdt>
          </w:p>
        </w:tc>
        <w:tc>
          <w:tcPr>
            <w:tcW w:w="1374" w:type="dxa"/>
          </w:tcPr>
          <w:p w14:paraId="02E0BB62" w14:textId="77777777" w:rsidR="00856022" w:rsidRPr="00856022" w:rsidRDefault="00DD0A76" w:rsidP="00856022">
            <w:pPr>
              <w:jc w:val="right"/>
              <w:rPr>
                <w:rFonts w:ascii="Open Sans" w:eastAsia="Calibri" w:hAnsi="Open Sans" w:cs="Open Sans"/>
                <w:b/>
                <w:sz w:val="20"/>
                <w:szCs w:val="20"/>
              </w:rPr>
            </w:pPr>
            <w:sdt>
              <w:sdtPr>
                <w:rPr>
                  <w:rFonts w:ascii="Open Sans" w:eastAsia="Calibri" w:hAnsi="Open Sans" w:cs="Open Sans"/>
                  <w:sz w:val="20"/>
                  <w:szCs w:val="20"/>
                </w:rPr>
                <w:id w:val="291099555"/>
                <w:placeholder>
                  <w:docPart w:val="A124878EA74449F4ACC46BFB20F030AA"/>
                </w:placeholder>
                <w:dropDownList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</w:dropDownList>
              </w:sdtPr>
              <w:sdtEndPr/>
              <w:sdtContent>
                <w:r w:rsidR="00856022" w:rsidRPr="00856022">
                  <w:rPr>
                    <w:rFonts w:ascii="Open Sans" w:eastAsia="Calibri" w:hAnsi="Open Sans" w:cs="Open Sans"/>
                    <w:sz w:val="20"/>
                    <w:szCs w:val="20"/>
                  </w:rPr>
                  <w:t>2020</w:t>
                </w:r>
              </w:sdtContent>
            </w:sdt>
            <w:r w:rsidR="00856022" w:rsidRPr="00856022">
              <w:rPr>
                <w:rFonts w:ascii="Open Sans" w:eastAsia="Calibri" w:hAnsi="Open Sans" w:cs="Open Sans"/>
                <w:sz w:val="20"/>
                <w:szCs w:val="20"/>
              </w:rPr>
              <w:t>-</w:t>
            </w:r>
            <w:sdt>
              <w:sdtPr>
                <w:rPr>
                  <w:rFonts w:ascii="Open Sans" w:eastAsia="Calibri" w:hAnsi="Open Sans" w:cs="Open Sans"/>
                  <w:sz w:val="20"/>
                  <w:szCs w:val="20"/>
                </w:rPr>
                <w:id w:val="-1876000243"/>
                <w:placeholder>
                  <w:docPart w:val="08573DBCD40249D3904165C0AEA27A65"/>
                </w:placeholder>
                <w:dropDownList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</w:dropDownList>
              </w:sdtPr>
              <w:sdtEndPr/>
              <w:sdtContent>
                <w:r w:rsidR="00856022" w:rsidRPr="00856022">
                  <w:rPr>
                    <w:rFonts w:ascii="Open Sans" w:eastAsia="Calibri" w:hAnsi="Open Sans" w:cs="Open Sans"/>
                    <w:sz w:val="20"/>
                    <w:szCs w:val="20"/>
                  </w:rPr>
                  <w:t>2022</w:t>
                </w:r>
              </w:sdtContent>
            </w:sdt>
          </w:p>
        </w:tc>
      </w:tr>
      <w:tr w:rsidR="00856022" w:rsidRPr="00856022" w14:paraId="59B8D161" w14:textId="77777777" w:rsidTr="00856022">
        <w:tc>
          <w:tcPr>
            <w:tcW w:w="9019" w:type="dxa"/>
            <w:gridSpan w:val="2"/>
          </w:tcPr>
          <w:p w14:paraId="387E20B0" w14:textId="77777777" w:rsidR="00856022" w:rsidRPr="00856022" w:rsidRDefault="00856022" w:rsidP="00856022">
            <w:pPr>
              <w:jc w:val="right"/>
              <w:rPr>
                <w:rFonts w:ascii="Open Sans" w:eastAsia="Calibri" w:hAnsi="Open Sans" w:cs="Open Sans"/>
                <w:sz w:val="20"/>
                <w:szCs w:val="20"/>
              </w:rPr>
            </w:pPr>
          </w:p>
        </w:tc>
      </w:tr>
      <w:tr w:rsidR="00856022" w:rsidRPr="00856022" w14:paraId="59DC72D3" w14:textId="77777777" w:rsidTr="006F3E55">
        <w:trPr>
          <w:trHeight w:val="1025"/>
        </w:trPr>
        <w:tc>
          <w:tcPr>
            <w:tcW w:w="7645" w:type="dxa"/>
          </w:tcPr>
          <w:p w14:paraId="22455972" w14:textId="77777777" w:rsidR="00856022" w:rsidRPr="00856022" w:rsidRDefault="006A45B4" w:rsidP="00856022">
            <w:pPr>
              <w:tabs>
                <w:tab w:val="right" w:pos="8082"/>
              </w:tabs>
              <w:rPr>
                <w:rFonts w:ascii="Open Sans" w:eastAsia="Calibri" w:hAnsi="Open Sans" w:cs="Open Sans"/>
                <w:sz w:val="20"/>
                <w:szCs w:val="20"/>
              </w:rPr>
            </w:pPr>
            <w:r w:rsidRPr="00856022">
              <w:rPr>
                <w:rFonts w:ascii="Open Sans" w:eastAsia="Calibri" w:hAnsi="Open Sans" w:cs="Open Sans"/>
                <w:b/>
                <w:sz w:val="20"/>
                <w:szCs w:val="20"/>
              </w:rPr>
              <w:t xml:space="preserve">BACHELOR OF SCIENCE IN </w:t>
            </w:r>
            <w:sdt>
              <w:sdtPr>
                <w:rPr>
                  <w:rFonts w:ascii="Open Sans" w:eastAsia="Calibri" w:hAnsi="Open Sans" w:cs="Open Sans"/>
                  <w:b/>
                  <w:sz w:val="20"/>
                  <w:szCs w:val="20"/>
                </w:rPr>
                <w:id w:val="-534972608"/>
                <w:placeholder>
                  <w:docPart w:val="45AA920E64ED4582B5824C1B269D7FC4"/>
                </w:placeholder>
              </w:sdtPr>
              <w:sdtEndPr/>
              <w:sdtContent>
                <w:sdt>
                  <w:sdtPr>
                    <w:rPr>
                      <w:rFonts w:ascii="Open Sans" w:eastAsia="Calibri" w:hAnsi="Open Sans" w:cs="Open Sans"/>
                      <w:b/>
                      <w:sz w:val="20"/>
                      <w:szCs w:val="20"/>
                    </w:rPr>
                    <w:id w:val="903791676"/>
                    <w:placeholder>
                      <w:docPart w:val="277AF643C4BA45FBA7BCC3DF717C8A03"/>
                    </w:placeholder>
                  </w:sdtPr>
                  <w:sdtEndPr/>
                  <w:sdtContent>
                    <w:r w:rsidRPr="00856022">
                      <w:rPr>
                        <w:rFonts w:ascii="Open Sans" w:eastAsia="Calibri" w:hAnsi="Open Sans" w:cs="Open Sans"/>
                        <w:b/>
                        <w:sz w:val="20"/>
                        <w:szCs w:val="20"/>
                      </w:rPr>
                      <w:t>ELECTRONICS AND TELECOMMUNICATION ENGINEERING</w:t>
                    </w:r>
                  </w:sdtContent>
                </w:sdt>
              </w:sdtContent>
            </w:sdt>
            <w:r w:rsidRPr="00856022">
              <w:rPr>
                <w:rFonts w:ascii="Open Sans" w:eastAsia="Calibri" w:hAnsi="Open Sans" w:cs="Open Sans"/>
                <w:b/>
                <w:sz w:val="20"/>
                <w:szCs w:val="20"/>
              </w:rPr>
              <w:tab/>
            </w:r>
          </w:p>
          <w:sdt>
            <w:sdtPr>
              <w:rPr>
                <w:rFonts w:ascii="Open Sans" w:eastAsia="Calibri" w:hAnsi="Open Sans" w:cs="Open Sans"/>
                <w:i/>
                <w:sz w:val="20"/>
                <w:szCs w:val="20"/>
              </w:rPr>
              <w:id w:val="-778489422"/>
              <w:placeholder>
                <w:docPart w:val="E56C7F70A6DA41B89805F64886F0C8AE"/>
              </w:placeholder>
            </w:sdtPr>
            <w:sdtEndPr/>
            <w:sdtContent>
              <w:p w14:paraId="65ACE4E8" w14:textId="4E84ACBC" w:rsidR="00856022" w:rsidRPr="00856022" w:rsidRDefault="00DD0A76" w:rsidP="00856022">
                <w:pPr>
                  <w:rPr>
                    <w:rFonts w:ascii="Open Sans" w:eastAsia="Calibri" w:hAnsi="Open Sans" w:cs="Open Sans"/>
                    <w:i/>
                    <w:sz w:val="20"/>
                    <w:szCs w:val="20"/>
                  </w:rPr>
                </w:pPr>
                <w:sdt>
                  <w:sdtPr>
                    <w:rPr>
                      <w:rFonts w:ascii="Open Sans" w:eastAsia="Calibri" w:hAnsi="Open Sans" w:cs="Open Sans"/>
                      <w:i/>
                      <w:sz w:val="20"/>
                      <w:szCs w:val="20"/>
                    </w:rPr>
                    <w:id w:val="-2071266371"/>
                    <w:placeholder>
                      <w:docPart w:val="B6D2795F6DEB4786A755C5EE0D82FA61"/>
                    </w:placeholder>
                  </w:sdtPr>
                  <w:sdtEndPr/>
                  <w:sdtContent>
                    <w:r w:rsidR="006A45B4" w:rsidRPr="00856022">
                      <w:rPr>
                        <w:rFonts w:ascii="Open Sans" w:eastAsia="Calibri" w:hAnsi="Open Sans" w:cs="Open Sans"/>
                        <w:i/>
                        <w:sz w:val="20"/>
                        <w:szCs w:val="20"/>
                      </w:rPr>
                      <w:t xml:space="preserve">UNIVERSITY OF RWANDA </w:t>
                    </w:r>
                  </w:sdtContent>
                </w:sdt>
              </w:p>
            </w:sdtContent>
          </w:sdt>
          <w:p w14:paraId="34D69556" w14:textId="77777777" w:rsidR="00856022" w:rsidRPr="00856022" w:rsidRDefault="006A45B4" w:rsidP="00856022">
            <w:pPr>
              <w:spacing w:line="288" w:lineRule="auto"/>
              <w:rPr>
                <w:rFonts w:ascii="Open Sans" w:eastAsia="Calibri" w:hAnsi="Open Sans" w:cs="Open Sans"/>
                <w:b/>
                <w:sz w:val="20"/>
                <w:szCs w:val="20"/>
              </w:rPr>
            </w:pPr>
            <w:r w:rsidRPr="00856022">
              <w:rPr>
                <w:rFonts w:ascii="Open Sans" w:eastAsia="Calibri" w:hAnsi="Open Sans" w:cs="Open Sans"/>
                <w:sz w:val="20"/>
                <w:szCs w:val="20"/>
              </w:rPr>
              <w:t xml:space="preserve">SPECIALIZATION: </w:t>
            </w:r>
            <w:sdt>
              <w:sdtPr>
                <w:rPr>
                  <w:rFonts w:ascii="Open Sans" w:eastAsia="Calibri" w:hAnsi="Open Sans" w:cs="Open Sans"/>
                  <w:sz w:val="20"/>
                  <w:szCs w:val="20"/>
                </w:rPr>
                <w:id w:val="-958108270"/>
                <w:placeholder>
                  <w:docPart w:val="7F77807207E041C2A0801198FF815E9B"/>
                </w:placeholder>
              </w:sdtPr>
              <w:sdtEndPr/>
              <w:sdtContent>
                <w:sdt>
                  <w:sdtPr>
                    <w:rPr>
                      <w:rFonts w:ascii="Open Sans" w:eastAsia="Calibri" w:hAnsi="Open Sans" w:cs="Open Sans"/>
                      <w:sz w:val="20"/>
                      <w:szCs w:val="20"/>
                    </w:rPr>
                    <w:id w:val="1747002473"/>
                    <w:placeholder>
                      <w:docPart w:val="EB0ABC8944EF4EBD9D836240D54E03D0"/>
                    </w:placeholder>
                  </w:sdtPr>
                  <w:sdtEndPr/>
                  <w:sdtContent>
                    <w:r w:rsidRPr="00856022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>TELECOMMUNICATIONS</w:t>
                    </w:r>
                    <w:r w:rsidR="00B83666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 xml:space="preserve"> &amp;NETWORKING TECHNOLOGIES</w:t>
                    </w:r>
                  </w:sdtContent>
                </w:sdt>
              </w:sdtContent>
            </w:sdt>
          </w:p>
        </w:tc>
        <w:tc>
          <w:tcPr>
            <w:tcW w:w="1374" w:type="dxa"/>
          </w:tcPr>
          <w:p w14:paraId="272BE427" w14:textId="77777777" w:rsidR="00856022" w:rsidRPr="00856022" w:rsidRDefault="00DD0A76" w:rsidP="00856022">
            <w:pPr>
              <w:jc w:val="right"/>
              <w:rPr>
                <w:rFonts w:ascii="Open Sans" w:eastAsia="Calibri" w:hAnsi="Open Sans" w:cs="Open Sans"/>
                <w:sz w:val="20"/>
                <w:szCs w:val="20"/>
              </w:rPr>
            </w:pPr>
            <w:sdt>
              <w:sdtPr>
                <w:rPr>
                  <w:rFonts w:ascii="Open Sans" w:eastAsia="Calibri" w:hAnsi="Open Sans" w:cs="Open Sans"/>
                  <w:sz w:val="20"/>
                  <w:szCs w:val="20"/>
                </w:rPr>
                <w:id w:val="441646698"/>
                <w:placeholder>
                  <w:docPart w:val="A748DF1905364E59A9614F38AAAC3A2E"/>
                </w:placeholder>
                <w:dropDownList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</w:dropDownList>
              </w:sdtPr>
              <w:sdtEndPr/>
              <w:sdtContent>
                <w:r w:rsidR="00856022" w:rsidRPr="00856022">
                  <w:rPr>
                    <w:rFonts w:ascii="Open Sans" w:eastAsia="Calibri" w:hAnsi="Open Sans" w:cs="Open Sans"/>
                    <w:sz w:val="20"/>
                    <w:szCs w:val="20"/>
                  </w:rPr>
                  <w:t>2011</w:t>
                </w:r>
              </w:sdtContent>
            </w:sdt>
            <w:r w:rsidR="00856022" w:rsidRPr="00856022">
              <w:rPr>
                <w:rFonts w:ascii="Open Sans" w:eastAsia="Calibri" w:hAnsi="Open Sans" w:cs="Open Sans"/>
                <w:sz w:val="20"/>
                <w:szCs w:val="20"/>
              </w:rPr>
              <w:t>-</w:t>
            </w:r>
            <w:sdt>
              <w:sdtPr>
                <w:rPr>
                  <w:rFonts w:ascii="Open Sans" w:eastAsia="Calibri" w:hAnsi="Open Sans" w:cs="Open Sans"/>
                  <w:sz w:val="20"/>
                  <w:szCs w:val="20"/>
                </w:rPr>
                <w:id w:val="841742067"/>
                <w:placeholder>
                  <w:docPart w:val="C4B64E317AA64E65AB9C613D0457D893"/>
                </w:placeholder>
                <w:dropDownList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</w:dropDownList>
              </w:sdtPr>
              <w:sdtEndPr/>
              <w:sdtContent>
                <w:r w:rsidR="00856022" w:rsidRPr="00856022">
                  <w:rPr>
                    <w:rFonts w:ascii="Open Sans" w:eastAsia="Calibri" w:hAnsi="Open Sans" w:cs="Open Sans"/>
                    <w:sz w:val="20"/>
                    <w:szCs w:val="20"/>
                  </w:rPr>
                  <w:t>2015</w:t>
                </w:r>
              </w:sdtContent>
            </w:sdt>
          </w:p>
        </w:tc>
      </w:tr>
      <w:tr w:rsidR="00856022" w:rsidRPr="00856022" w14:paraId="71FD5A6F" w14:textId="77777777" w:rsidTr="006F3E55">
        <w:trPr>
          <w:trHeight w:val="148"/>
        </w:trPr>
        <w:tc>
          <w:tcPr>
            <w:tcW w:w="9019" w:type="dxa"/>
            <w:gridSpan w:val="2"/>
          </w:tcPr>
          <w:p w14:paraId="792DED81" w14:textId="77777777" w:rsidR="00856022" w:rsidRPr="00856022" w:rsidRDefault="00856022" w:rsidP="00856022">
            <w:pPr>
              <w:spacing w:line="288" w:lineRule="auto"/>
              <w:rPr>
                <w:rFonts w:ascii="Open Sans" w:eastAsia="Calibri" w:hAnsi="Open Sans" w:cs="Open Sans"/>
                <w:b/>
                <w:sz w:val="20"/>
                <w:szCs w:val="20"/>
              </w:rPr>
            </w:pPr>
          </w:p>
        </w:tc>
      </w:tr>
      <w:tr w:rsidR="00856022" w:rsidRPr="00856022" w14:paraId="07B405D1" w14:textId="77777777" w:rsidTr="00856022">
        <w:tc>
          <w:tcPr>
            <w:tcW w:w="9019" w:type="dxa"/>
            <w:gridSpan w:val="2"/>
            <w:shd w:val="clear" w:color="auto" w:fill="F2F2F2"/>
          </w:tcPr>
          <w:p w14:paraId="1F8335CF" w14:textId="77777777" w:rsidR="00856022" w:rsidRPr="00856022" w:rsidRDefault="00856022" w:rsidP="00856022">
            <w:pPr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856022">
              <w:rPr>
                <w:rFonts w:ascii="Open Sans" w:eastAsia="Calibri" w:hAnsi="Open Sans" w:cs="Open Sans"/>
                <w:b/>
                <w:sz w:val="20"/>
                <w:szCs w:val="20"/>
              </w:rPr>
              <w:t>KEY EXPERIENCE</w:t>
            </w:r>
          </w:p>
        </w:tc>
      </w:tr>
      <w:tr w:rsidR="00856022" w:rsidRPr="00856022" w14:paraId="1BA17D03" w14:textId="77777777" w:rsidTr="00856022">
        <w:tc>
          <w:tcPr>
            <w:tcW w:w="7645" w:type="dxa"/>
          </w:tcPr>
          <w:p w14:paraId="204FDE92" w14:textId="424420CA" w:rsidR="00856022" w:rsidRPr="00856022" w:rsidRDefault="00DD0A76" w:rsidP="00856022">
            <w:pPr>
              <w:rPr>
                <w:rFonts w:ascii="Open Sans" w:eastAsia="Calibri" w:hAnsi="Open Sans" w:cs="Open Sans"/>
                <w:sz w:val="20"/>
                <w:szCs w:val="20"/>
              </w:rPr>
            </w:pPr>
            <w:sdt>
              <w:sdtPr>
                <w:rPr>
                  <w:rFonts w:ascii="Open Sans" w:eastAsia="Calibri" w:hAnsi="Open Sans" w:cs="Open Sans"/>
                  <w:b/>
                  <w:sz w:val="20"/>
                  <w:szCs w:val="20"/>
                </w:rPr>
                <w:id w:val="974180611"/>
                <w:placeholder>
                  <w:docPart w:val="125C066221134BCE9F7CC90E6FFEA583"/>
                </w:placeholder>
              </w:sdtPr>
              <w:sdtEndPr/>
              <w:sdtContent>
                <w:r w:rsidR="00BA7F4B">
                  <w:rPr>
                    <w:rFonts w:ascii="Open Sans" w:eastAsia="Calibri" w:hAnsi="Open Sans" w:cs="Open Sans"/>
                    <w:b/>
                    <w:sz w:val="20"/>
                    <w:szCs w:val="20"/>
                  </w:rPr>
                  <w:t>A S</w:t>
                </w:r>
                <w:r w:rsidR="00B83666" w:rsidRPr="00856022">
                  <w:rPr>
                    <w:rFonts w:ascii="Open Sans" w:eastAsia="Calibri" w:hAnsi="Open Sans" w:cs="Open Sans"/>
                    <w:b/>
                    <w:sz w:val="20"/>
                    <w:szCs w:val="20"/>
                  </w:rPr>
                  <w:t>TAFF OFFICER</w:t>
                </w:r>
              </w:sdtContent>
            </w:sdt>
          </w:p>
          <w:p w14:paraId="331A50FF" w14:textId="77777777" w:rsidR="00856022" w:rsidRPr="00856022" w:rsidRDefault="00DD0A76" w:rsidP="00856022">
            <w:pPr>
              <w:rPr>
                <w:rFonts w:ascii="Open Sans" w:eastAsia="Calibri" w:hAnsi="Open Sans" w:cs="Open Sans"/>
                <w:iCs/>
                <w:sz w:val="20"/>
                <w:szCs w:val="20"/>
              </w:rPr>
            </w:pPr>
            <w:sdt>
              <w:sdtPr>
                <w:rPr>
                  <w:rFonts w:ascii="Open Sans" w:eastAsia="Calibri" w:hAnsi="Open Sans" w:cs="Open Sans"/>
                  <w:i/>
                  <w:sz w:val="20"/>
                  <w:szCs w:val="20"/>
                </w:rPr>
                <w:id w:val="-1004127198"/>
                <w:placeholder>
                  <w:docPart w:val="D446BEDB993443F390A622BCD8F405A5"/>
                </w:placeholder>
              </w:sdtPr>
              <w:sdtEndPr>
                <w:rPr>
                  <w:i w:val="0"/>
                  <w:iCs/>
                </w:rPr>
              </w:sdtEndPr>
              <w:sdtContent>
                <w:r w:rsidR="009B4370" w:rsidRPr="00856022">
                  <w:rPr>
                    <w:rFonts w:ascii="Open Sans" w:eastAsia="Calibri" w:hAnsi="Open Sans" w:cs="Open Sans"/>
                    <w:iCs/>
                    <w:sz w:val="20"/>
                    <w:szCs w:val="20"/>
                  </w:rPr>
                  <w:t>MINISTRY OF DEFENSE</w:t>
                </w:r>
                <w:r w:rsidR="009B4370" w:rsidRPr="009B4370">
                  <w:rPr>
                    <w:rFonts w:ascii="Open Sans" w:eastAsia="Calibri" w:hAnsi="Open Sans" w:cs="Open Sans"/>
                    <w:iCs/>
                    <w:sz w:val="20"/>
                    <w:szCs w:val="20"/>
                  </w:rPr>
                  <w:t xml:space="preserve"> </w:t>
                </w:r>
                <w:r w:rsidR="009B4370" w:rsidRPr="00856022">
                  <w:rPr>
                    <w:rFonts w:ascii="Open Sans" w:eastAsia="Calibri" w:hAnsi="Open Sans" w:cs="Open Sans"/>
                    <w:iCs/>
                    <w:sz w:val="20"/>
                    <w:szCs w:val="20"/>
                  </w:rPr>
                  <w:t>(MOD)</w:t>
                </w:r>
              </w:sdtContent>
            </w:sdt>
          </w:p>
          <w:p w14:paraId="13A204D5" w14:textId="6E91D6F0" w:rsidR="00856022" w:rsidRPr="00856022" w:rsidRDefault="00DD0A76" w:rsidP="00856022">
            <w:pPr>
              <w:numPr>
                <w:ilvl w:val="0"/>
                <w:numId w:val="1"/>
              </w:numPr>
              <w:spacing w:after="200" w:line="276" w:lineRule="auto"/>
              <w:contextualSpacing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sdt>
              <w:sdtPr>
                <w:rPr>
                  <w:rFonts w:ascii="Open Sans" w:eastAsia="Calibri" w:hAnsi="Open Sans" w:cs="Open Sans"/>
                  <w:sz w:val="20"/>
                  <w:szCs w:val="20"/>
                </w:rPr>
                <w:id w:val="727643383"/>
                <w:placeholder>
                  <w:docPart w:val="6E32CFD25A3841D6AB15E795CB927EE5"/>
                </w:placeholder>
              </w:sdtPr>
              <w:sdtEndPr/>
              <w:sdtContent>
                <w:r w:rsidR="00BA7F4B">
                  <w:rPr>
                    <w:rFonts w:ascii="Open Sans" w:eastAsia="Calibri" w:hAnsi="Open Sans" w:cs="Open Sans"/>
                    <w:sz w:val="20"/>
                    <w:szCs w:val="20"/>
                  </w:rPr>
                  <w:t>A</w:t>
                </w:r>
                <w:r w:rsidR="00607E71">
                  <w:rPr>
                    <w:rFonts w:ascii="Open Sans" w:eastAsia="Calibri" w:hAnsi="Open Sans" w:cs="Open Sans"/>
                    <w:sz w:val="20"/>
                    <w:szCs w:val="20"/>
                  </w:rPr>
                  <w:t>s a</w:t>
                </w:r>
                <w:r w:rsidR="00BA7F4B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 w:rsidR="00607E71">
                  <w:rPr>
                    <w:rFonts w:ascii="Open Sans" w:eastAsia="Calibri" w:hAnsi="Open Sans" w:cs="Open Sans"/>
                    <w:sz w:val="20"/>
                    <w:szCs w:val="20"/>
                  </w:rPr>
                  <w:t>staff</w:t>
                </w:r>
                <w:r w:rsidR="00BA7F4B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officer</w:t>
                </w:r>
                <w:r w:rsidR="00607E71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whose role is to follow orders of superior leaders </w:t>
                </w:r>
                <w:proofErr w:type="gramStart"/>
                <w:r w:rsidR="00607E71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and  </w:t>
                </w:r>
                <w:r w:rsidR="00BA7F4B">
                  <w:rPr>
                    <w:rFonts w:ascii="Open Sans" w:eastAsia="Calibri" w:hAnsi="Open Sans" w:cs="Open Sans"/>
                    <w:sz w:val="20"/>
                    <w:szCs w:val="20"/>
                  </w:rPr>
                  <w:t>achieved</w:t>
                </w:r>
                <w:proofErr w:type="gramEnd"/>
                <w:r w:rsidR="00DF605F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successfully</w:t>
                </w:r>
                <w:r w:rsidR="00BA7F4B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all the tasks </w:t>
                </w:r>
                <w:r w:rsidR="00DF605F">
                  <w:rPr>
                    <w:rFonts w:ascii="Open Sans" w:eastAsia="Calibri" w:hAnsi="Open Sans" w:cs="Open Sans"/>
                    <w:sz w:val="20"/>
                    <w:szCs w:val="20"/>
                  </w:rPr>
                  <w:t>assigned</w:t>
                </w:r>
                <w:r w:rsidR="00BA7F4B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 w:rsidR="00607E71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to </w:t>
                </w:r>
                <w:r w:rsidR="00BA7F4B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by </w:t>
                </w:r>
                <w:r w:rsidR="00DF605F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the ministry. </w:t>
                </w:r>
              </w:sdtContent>
            </w:sdt>
          </w:p>
        </w:tc>
        <w:tc>
          <w:tcPr>
            <w:tcW w:w="1374" w:type="dxa"/>
          </w:tcPr>
          <w:p w14:paraId="49A009B7" w14:textId="77777777" w:rsidR="00856022" w:rsidRPr="00856022" w:rsidRDefault="00DD0A76" w:rsidP="00856022">
            <w:pPr>
              <w:jc w:val="right"/>
              <w:rPr>
                <w:rFonts w:ascii="Open Sans" w:eastAsia="Calibri" w:hAnsi="Open Sans" w:cs="Open Sans"/>
                <w:b/>
                <w:sz w:val="20"/>
                <w:szCs w:val="20"/>
              </w:rPr>
            </w:pPr>
            <w:sdt>
              <w:sdtPr>
                <w:rPr>
                  <w:rFonts w:ascii="Open Sans" w:eastAsia="Calibri" w:hAnsi="Open Sans" w:cs="Open Sans"/>
                  <w:sz w:val="20"/>
                  <w:szCs w:val="20"/>
                </w:rPr>
                <w:id w:val="-409236243"/>
                <w:placeholder>
                  <w:docPart w:val="303C7920EEF04989814E2A45806230F3"/>
                </w:placeholder>
                <w:dropDownList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</w:dropDownList>
              </w:sdtPr>
              <w:sdtEndPr/>
              <w:sdtContent>
                <w:r w:rsidR="00856022" w:rsidRPr="00856022">
                  <w:rPr>
                    <w:rFonts w:ascii="Open Sans" w:eastAsia="Calibri" w:hAnsi="Open Sans" w:cs="Open Sans"/>
                    <w:sz w:val="20"/>
                    <w:szCs w:val="20"/>
                  </w:rPr>
                  <w:t>2017</w:t>
                </w:r>
              </w:sdtContent>
            </w:sdt>
            <w:r w:rsidR="00856022" w:rsidRPr="00856022">
              <w:rPr>
                <w:rFonts w:ascii="Open Sans" w:eastAsia="Calibri" w:hAnsi="Open Sans" w:cs="Open Sans"/>
                <w:sz w:val="20"/>
                <w:szCs w:val="20"/>
              </w:rPr>
              <w:t>-</w:t>
            </w:r>
            <w:sdt>
              <w:sdtPr>
                <w:rPr>
                  <w:rFonts w:ascii="Open Sans" w:eastAsia="Calibri" w:hAnsi="Open Sans" w:cs="Open Sans"/>
                  <w:sz w:val="20"/>
                  <w:szCs w:val="20"/>
                </w:rPr>
                <w:id w:val="-896740402"/>
                <w:placeholder>
                  <w:docPart w:val="3F2BCEB8C04C4FD6A9CC4D369D46156B"/>
                </w:placeholder>
                <w:dropDownList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</w:dropDownList>
              </w:sdtPr>
              <w:sdtEndPr/>
              <w:sdtContent>
                <w:r w:rsidR="00856022" w:rsidRPr="00856022">
                  <w:rPr>
                    <w:rFonts w:ascii="Open Sans" w:eastAsia="Calibri" w:hAnsi="Open Sans" w:cs="Open Sans"/>
                    <w:sz w:val="20"/>
                    <w:szCs w:val="20"/>
                  </w:rPr>
                  <w:t>2020</w:t>
                </w:r>
              </w:sdtContent>
            </w:sdt>
          </w:p>
        </w:tc>
      </w:tr>
      <w:tr w:rsidR="00856022" w:rsidRPr="00856022" w14:paraId="112B7925" w14:textId="77777777" w:rsidTr="00856022">
        <w:tc>
          <w:tcPr>
            <w:tcW w:w="9019" w:type="dxa"/>
            <w:gridSpan w:val="2"/>
          </w:tcPr>
          <w:p w14:paraId="1D45932A" w14:textId="77777777" w:rsidR="00856022" w:rsidRPr="00856022" w:rsidRDefault="00856022" w:rsidP="00856022">
            <w:pPr>
              <w:jc w:val="right"/>
              <w:rPr>
                <w:rFonts w:ascii="Open Sans" w:eastAsia="Calibri" w:hAnsi="Open Sans" w:cs="Open Sans"/>
                <w:sz w:val="20"/>
                <w:szCs w:val="20"/>
              </w:rPr>
            </w:pPr>
          </w:p>
        </w:tc>
      </w:tr>
      <w:tr w:rsidR="00856022" w:rsidRPr="00856022" w14:paraId="3AA98980" w14:textId="77777777" w:rsidTr="006F3E55">
        <w:trPr>
          <w:trHeight w:val="1769"/>
        </w:trPr>
        <w:tc>
          <w:tcPr>
            <w:tcW w:w="7645" w:type="dxa"/>
          </w:tcPr>
          <w:p w14:paraId="4BD32D79" w14:textId="77777777" w:rsidR="00856022" w:rsidRPr="00856022" w:rsidRDefault="00DD0A76" w:rsidP="00856022">
            <w:pPr>
              <w:rPr>
                <w:rFonts w:ascii="Open Sans" w:eastAsia="Calibri" w:hAnsi="Open Sans" w:cs="Open Sans"/>
                <w:sz w:val="20"/>
                <w:szCs w:val="20"/>
              </w:rPr>
            </w:pPr>
            <w:sdt>
              <w:sdtPr>
                <w:rPr>
                  <w:rFonts w:ascii="Open Sans" w:eastAsia="Calibri" w:hAnsi="Open Sans" w:cs="Open Sans"/>
                  <w:b/>
                  <w:sz w:val="20"/>
                  <w:szCs w:val="20"/>
                </w:rPr>
                <w:id w:val="-123703062"/>
                <w:placeholder>
                  <w:docPart w:val="F5CF2DE8AA064AD9B7322FB79DFBD3BA"/>
                </w:placeholder>
              </w:sdtPr>
              <w:sdtEndPr/>
              <w:sdtContent>
                <w:r w:rsidR="00856022" w:rsidRPr="00856022">
                  <w:rPr>
                    <w:rFonts w:ascii="Open Sans" w:eastAsia="Calibri" w:hAnsi="Open Sans" w:cs="Open Sans"/>
                    <w:b/>
                    <w:sz w:val="20"/>
                    <w:szCs w:val="20"/>
                  </w:rPr>
                  <w:t>A TEACHER IN HIGHSCHOOL</w:t>
                </w:r>
              </w:sdtContent>
            </w:sdt>
          </w:p>
          <w:p w14:paraId="7F845B29" w14:textId="77777777" w:rsidR="00856022" w:rsidRPr="00856022" w:rsidRDefault="00DD0A76" w:rsidP="00856022">
            <w:pPr>
              <w:rPr>
                <w:rFonts w:ascii="Open Sans" w:eastAsia="Calibri" w:hAnsi="Open Sans" w:cs="Open Sans"/>
                <w:i/>
                <w:sz w:val="20"/>
                <w:szCs w:val="20"/>
              </w:rPr>
            </w:pPr>
            <w:sdt>
              <w:sdtPr>
                <w:rPr>
                  <w:rFonts w:ascii="Open Sans" w:eastAsia="Calibri" w:hAnsi="Open Sans" w:cs="Open Sans"/>
                  <w:i/>
                  <w:sz w:val="20"/>
                  <w:szCs w:val="20"/>
                </w:rPr>
                <w:id w:val="195207905"/>
                <w:placeholder>
                  <w:docPart w:val="AD63A0015AEE4C52960DF9F1FD582C4A"/>
                </w:placeholder>
              </w:sdtPr>
              <w:sdtEndPr/>
              <w:sdtContent>
                <w:r w:rsidR="00856022" w:rsidRPr="00856022">
                  <w:rPr>
                    <w:rFonts w:ascii="Open Sans" w:eastAsia="Calibri" w:hAnsi="Open Sans" w:cs="Open Sans"/>
                    <w:i/>
                    <w:sz w:val="20"/>
                    <w:szCs w:val="20"/>
                  </w:rPr>
                  <w:t>KING DAVID ACADEMY</w:t>
                </w:r>
              </w:sdtContent>
            </w:sdt>
          </w:p>
          <w:p w14:paraId="13AA3CCB" w14:textId="7736E8FB" w:rsidR="00856022" w:rsidRPr="00856022" w:rsidRDefault="00DD0A76" w:rsidP="00856022">
            <w:pPr>
              <w:numPr>
                <w:ilvl w:val="0"/>
                <w:numId w:val="1"/>
              </w:numPr>
              <w:contextualSpacing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sdt>
              <w:sdtPr>
                <w:rPr>
                  <w:rFonts w:ascii="Open Sans" w:eastAsia="Calibri" w:hAnsi="Open Sans" w:cs="Open Sans"/>
                  <w:sz w:val="20"/>
                  <w:szCs w:val="20"/>
                </w:rPr>
                <w:id w:val="-237558988"/>
                <w:placeholder>
                  <w:docPart w:val="8819B867EB2043318AAE04B38418EEA0"/>
                </w:placeholder>
              </w:sdtPr>
              <w:sdtEndPr/>
              <w:sdtContent>
                <w:r w:rsidR="0078266D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In my teaching work, I </w:t>
                </w:r>
                <w:r w:rsidR="001C4311">
                  <w:rPr>
                    <w:rFonts w:ascii="Open Sans" w:eastAsia="Calibri" w:hAnsi="Open Sans" w:cs="Open Sans"/>
                    <w:sz w:val="20"/>
                    <w:szCs w:val="20"/>
                  </w:rPr>
                  <w:t>encouraged ordinary</w:t>
                </w:r>
                <w:r w:rsidR="0078266D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level students to </w:t>
                </w:r>
                <w:r w:rsidR="00BA7F4B">
                  <w:rPr>
                    <w:rFonts w:ascii="Open Sans" w:eastAsia="Calibri" w:hAnsi="Open Sans" w:cs="Open Sans"/>
                    <w:sz w:val="20"/>
                    <w:szCs w:val="20"/>
                  </w:rPr>
                  <w:t>prefer science</w:t>
                </w:r>
                <w:r w:rsidR="0078266D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subjects mainly</w:t>
                </w:r>
                <w:r w:rsidR="00BA7F4B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 w:rsidR="00B83666" w:rsidRPr="00856022">
                  <w:rPr>
                    <w:rFonts w:ascii="Open Sans" w:eastAsia="Calibri" w:hAnsi="Open Sans" w:cs="Open Sans"/>
                    <w:sz w:val="20"/>
                    <w:szCs w:val="20"/>
                  </w:rPr>
                  <w:t>mathematics,</w:t>
                </w:r>
                <w:r w:rsidR="00B83666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and physics</w:t>
                </w:r>
                <w:r w:rsidR="0078266D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and the national examination results in these subjects reported that</w:t>
                </w:r>
                <w:r w:rsidR="00BA7F4B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seventy five percent of </w:t>
                </w:r>
                <w:r w:rsidR="0078266D">
                  <w:rPr>
                    <w:rFonts w:ascii="Open Sans" w:eastAsia="Calibri" w:hAnsi="Open Sans" w:cs="Open Sans"/>
                    <w:sz w:val="20"/>
                    <w:szCs w:val="20"/>
                  </w:rPr>
                  <w:t>students</w:t>
                </w:r>
                <w:r w:rsidR="00BA7F4B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passed the</w:t>
                </w:r>
                <w:r w:rsidR="0078266D">
                  <w:rPr>
                    <w:rFonts w:ascii="Open Sans" w:eastAsia="Calibri" w:hAnsi="Open Sans" w:cs="Open Sans"/>
                    <w:sz w:val="20"/>
                    <w:szCs w:val="20"/>
                  </w:rPr>
                  <w:t>m</w:t>
                </w:r>
                <w:r w:rsidR="00BA7F4B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with a distinction</w:t>
                </w:r>
                <w:r w:rsidR="0078266D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level</w:t>
                </w:r>
                <w:r w:rsidR="00BA7F4B">
                  <w:rPr>
                    <w:rFonts w:ascii="Open Sans" w:eastAsia="Calibri" w:hAnsi="Open Sans" w:cs="Open Sans"/>
                    <w:sz w:val="20"/>
                    <w:szCs w:val="20"/>
                  </w:rPr>
                  <w:t>.</w:t>
                </w:r>
                <w:r w:rsidR="00B83666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</w:sdtContent>
            </w:sdt>
          </w:p>
          <w:p w14:paraId="04EAE5D5" w14:textId="77777777" w:rsidR="00856022" w:rsidRPr="00856022" w:rsidRDefault="00856022" w:rsidP="00856022">
            <w:pPr>
              <w:rPr>
                <w:rFonts w:ascii="Open Sans" w:eastAsia="Calibri" w:hAnsi="Open Sans" w:cs="Open Sans"/>
                <w:sz w:val="20"/>
                <w:szCs w:val="20"/>
              </w:rPr>
            </w:pPr>
          </w:p>
        </w:tc>
        <w:tc>
          <w:tcPr>
            <w:tcW w:w="1374" w:type="dxa"/>
          </w:tcPr>
          <w:p w14:paraId="427FC4B1" w14:textId="77777777" w:rsidR="00856022" w:rsidRPr="00856022" w:rsidRDefault="00DD0A76" w:rsidP="00856022">
            <w:pPr>
              <w:jc w:val="right"/>
              <w:rPr>
                <w:rFonts w:ascii="Open Sans" w:eastAsia="Calibri" w:hAnsi="Open Sans" w:cs="Open Sans"/>
                <w:b/>
                <w:sz w:val="20"/>
                <w:szCs w:val="20"/>
              </w:rPr>
            </w:pPr>
            <w:sdt>
              <w:sdtPr>
                <w:rPr>
                  <w:rFonts w:ascii="Open Sans" w:eastAsia="Calibri" w:hAnsi="Open Sans" w:cs="Open Sans"/>
                  <w:sz w:val="20"/>
                  <w:szCs w:val="20"/>
                </w:rPr>
                <w:id w:val="736210833"/>
                <w:placeholder>
                  <w:docPart w:val="1FE2E72BFD4343629B71095BE121A1AB"/>
                </w:placeholder>
                <w:dropDownList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</w:dropDownList>
              </w:sdtPr>
              <w:sdtEndPr/>
              <w:sdtContent>
                <w:r w:rsidR="006A45B4">
                  <w:rPr>
                    <w:rFonts w:ascii="Open Sans" w:eastAsia="Calibri" w:hAnsi="Open Sans" w:cs="Open Sans"/>
                    <w:sz w:val="20"/>
                    <w:szCs w:val="20"/>
                  </w:rPr>
                  <w:t>2016</w:t>
                </w:r>
              </w:sdtContent>
            </w:sdt>
            <w:r w:rsidR="00856022" w:rsidRPr="00856022">
              <w:rPr>
                <w:rFonts w:ascii="Open Sans" w:eastAsia="Calibri" w:hAnsi="Open Sans" w:cs="Open Sans"/>
                <w:sz w:val="20"/>
                <w:szCs w:val="20"/>
              </w:rPr>
              <w:t>-</w:t>
            </w:r>
            <w:sdt>
              <w:sdtPr>
                <w:rPr>
                  <w:rFonts w:ascii="Open Sans" w:eastAsia="Calibri" w:hAnsi="Open Sans" w:cs="Open Sans"/>
                  <w:sz w:val="20"/>
                  <w:szCs w:val="20"/>
                </w:rPr>
                <w:id w:val="570469133"/>
                <w:placeholder>
                  <w:docPart w:val="179683A9191245AD93DCBC8A0FB8C4EA"/>
                </w:placeholder>
                <w:dropDownList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</w:dropDownList>
              </w:sdtPr>
              <w:sdtEndPr/>
              <w:sdtContent>
                <w:r w:rsidR="00856022" w:rsidRPr="00856022">
                  <w:rPr>
                    <w:rFonts w:ascii="Open Sans" w:eastAsia="Calibri" w:hAnsi="Open Sans" w:cs="Open Sans"/>
                    <w:sz w:val="20"/>
                    <w:szCs w:val="20"/>
                  </w:rPr>
                  <w:t>2016</w:t>
                </w:r>
              </w:sdtContent>
            </w:sdt>
          </w:p>
        </w:tc>
      </w:tr>
      <w:tr w:rsidR="00856022" w:rsidRPr="00856022" w14:paraId="43F827FA" w14:textId="77777777" w:rsidTr="006F3E55">
        <w:trPr>
          <w:trHeight w:val="124"/>
        </w:trPr>
        <w:tc>
          <w:tcPr>
            <w:tcW w:w="9019" w:type="dxa"/>
            <w:gridSpan w:val="2"/>
          </w:tcPr>
          <w:p w14:paraId="2024EF2C" w14:textId="77777777" w:rsidR="00856022" w:rsidRPr="00856022" w:rsidRDefault="00856022" w:rsidP="00856022">
            <w:pPr>
              <w:jc w:val="right"/>
              <w:rPr>
                <w:rFonts w:ascii="Open Sans" w:eastAsia="Calibri" w:hAnsi="Open Sans" w:cs="Open Sans"/>
                <w:sz w:val="20"/>
                <w:szCs w:val="20"/>
              </w:rPr>
            </w:pPr>
          </w:p>
        </w:tc>
      </w:tr>
      <w:tr w:rsidR="00856022" w:rsidRPr="00856022" w14:paraId="1F1A1DA4" w14:textId="77777777" w:rsidTr="00856022">
        <w:tc>
          <w:tcPr>
            <w:tcW w:w="9019" w:type="dxa"/>
            <w:gridSpan w:val="2"/>
            <w:shd w:val="clear" w:color="auto" w:fill="F2F2F2"/>
          </w:tcPr>
          <w:p w14:paraId="2222761E" w14:textId="77777777" w:rsidR="00856022" w:rsidRPr="00856022" w:rsidRDefault="00856022" w:rsidP="00856022">
            <w:pPr>
              <w:rPr>
                <w:rFonts w:ascii="Open Sans" w:eastAsia="Calibri" w:hAnsi="Open Sans" w:cs="Open Sans"/>
                <w:sz w:val="20"/>
                <w:szCs w:val="20"/>
              </w:rPr>
            </w:pPr>
            <w:r w:rsidRPr="00856022">
              <w:rPr>
                <w:rFonts w:ascii="Open Sans" w:eastAsia="Calibri" w:hAnsi="Open Sans" w:cs="Open Sans"/>
                <w:b/>
                <w:sz w:val="20"/>
                <w:szCs w:val="20"/>
              </w:rPr>
              <w:t>SKILLS &amp; CERTIFICATIONS</w:t>
            </w:r>
          </w:p>
        </w:tc>
      </w:tr>
      <w:tr w:rsidR="00856022" w:rsidRPr="00856022" w14:paraId="67F7B4AB" w14:textId="77777777" w:rsidTr="00642959">
        <w:trPr>
          <w:trHeight w:val="2400"/>
        </w:trPr>
        <w:tc>
          <w:tcPr>
            <w:tcW w:w="9019" w:type="dxa"/>
            <w:gridSpan w:val="2"/>
          </w:tcPr>
          <w:sdt>
            <w:sdtPr>
              <w:id w:val="1443487110"/>
              <w:placeholder>
                <w:docPart w:val="100DF70B50534AD8BA7F905E7365FBEF"/>
              </w:placeholder>
            </w:sdtPr>
            <w:sdtEndPr>
              <w:rPr>
                <w:rFonts w:ascii="Open Sans" w:eastAsia="Calibri" w:hAnsi="Open Sans" w:cs="Open Sans"/>
                <w:sz w:val="20"/>
                <w:szCs w:val="20"/>
              </w:rPr>
            </w:sdtEndPr>
            <w:sdtContent>
              <w:p w14:paraId="00D7AD98" w14:textId="75B51ADE" w:rsidR="009E5044" w:rsidRDefault="00DD0A76" w:rsidP="009E5044">
                <w:pPr>
                  <w:pStyle w:val="ListParagraph"/>
                  <w:numPr>
                    <w:ilvl w:val="0"/>
                    <w:numId w:val="6"/>
                  </w:numPr>
                </w:pPr>
                <w:sdt>
                  <w:sdtPr>
                    <w:id w:val="316701190"/>
                    <w:placeholder>
                      <w:docPart w:val="1BE59E9BCC8E4130BB20A16D4E6D5EE7"/>
                    </w:placeholder>
                  </w:sdtPr>
                  <w:sdtEndPr/>
                  <w:sdtContent>
                    <w:r w:rsidR="007152E9" w:rsidRPr="009E5044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>CERTIFICATE OF INTERNSHIP COMPLETION ISSUED BY</w:t>
                    </w:r>
                    <w:r w:rsidR="007152E9" w:rsidRPr="009E5044">
                      <w:rPr>
                        <w:rFonts w:ascii="Open Sans" w:eastAsia="Calibri" w:hAnsi="Open Sans" w:cs="Open Sans"/>
                        <w:i/>
                        <w:sz w:val="20"/>
                        <w:szCs w:val="20"/>
                      </w:rPr>
                      <w:t xml:space="preserve"> </w:t>
                    </w:r>
                    <w:sdt>
                      <w:sdtPr>
                        <w:rPr>
                          <w:i/>
                        </w:rPr>
                        <w:id w:val="1084651621"/>
                        <w:placeholder>
                          <w:docPart w:val="0DD3A35526384070AB46553539886A20"/>
                        </w:placeholder>
                      </w:sdtPr>
                      <w:sdtEndPr/>
                      <w:sdtContent>
                        <w:r w:rsidR="007152E9" w:rsidRPr="009E5044">
                          <w:rPr>
                            <w:rFonts w:ascii="Open Sans" w:eastAsia="Calibri" w:hAnsi="Open Sans" w:cs="Open Sans"/>
                            <w:i/>
                            <w:sz w:val="20"/>
                            <w:szCs w:val="20"/>
                          </w:rPr>
                          <w:t>NEW ARTEL CORPORATION-RWANDA</w:t>
                        </w:r>
                      </w:sdtContent>
                    </w:sdt>
                    <w:r w:rsidR="007152E9" w:rsidRPr="009E5044" w:rsidDel="00FD01AE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 xml:space="preserve"> </w:t>
                    </w:r>
                    <w:r w:rsidR="007152E9" w:rsidRPr="009E5044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 xml:space="preserve">: </w:t>
                    </w:r>
                    <w:r w:rsidR="00B61DAE" w:rsidRPr="009E5044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 xml:space="preserve"> I </w:t>
                    </w:r>
                    <w:r w:rsidR="007152E9" w:rsidRPr="009E5044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>got engaged</w:t>
                    </w:r>
                    <w:r w:rsidR="00B61DAE" w:rsidRPr="009E5044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 xml:space="preserve"> </w:t>
                    </w:r>
                    <w:r w:rsidR="009E5044" w:rsidRPr="009E5044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>in</w:t>
                    </w:r>
                    <w:r w:rsidR="007152E9" w:rsidRPr="009E5044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 xml:space="preserve"> projects implementations</w:t>
                    </w:r>
                    <w:r w:rsidR="00B61DAE" w:rsidRPr="009E5044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 xml:space="preserve"> </w:t>
                    </w:r>
                    <w:r w:rsidR="007152E9" w:rsidRPr="009E5044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>related to computer networking fields, voice over internet protocol (VOIP), and a very-small-aperture terminal (VSAT) technology</w:t>
                    </w:r>
                    <w:r w:rsidR="009E5044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 xml:space="preserve"> at the marketplace</w:t>
                    </w:r>
                    <w:r w:rsidR="007152E9" w:rsidRPr="009E5044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 xml:space="preserve">. </w:t>
                    </w:r>
                    <w:r w:rsidR="00FA76CA" w:rsidRPr="009E5044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 xml:space="preserve">                    </w:t>
                    </w:r>
                    <w:r w:rsidR="007A3DF0" w:rsidRPr="009E5044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 xml:space="preserve">                                                                     </w:t>
                    </w:r>
                    <w:r w:rsidR="00FA76CA" w:rsidRPr="009E5044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>2015</w:t>
                    </w:r>
                  </w:sdtContent>
                </w:sdt>
              </w:p>
              <w:p w14:paraId="436C215B" w14:textId="4BDD38C5" w:rsidR="00FA76CA" w:rsidRPr="009E5044" w:rsidRDefault="00856022" w:rsidP="009E5044">
                <w:pPr>
                  <w:pStyle w:val="ListParagraph"/>
                  <w:numPr>
                    <w:ilvl w:val="0"/>
                    <w:numId w:val="6"/>
                  </w:numPr>
                  <w:rPr>
                    <w:rFonts w:ascii="Open Sans" w:eastAsia="Calibri" w:hAnsi="Open Sans" w:cs="Open Sans"/>
                    <w:sz w:val="20"/>
                    <w:szCs w:val="20"/>
                  </w:rPr>
                </w:pPr>
                <w:r w:rsidRPr="009E5044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Certificate on java technologies, google web technologies, and adobe web techniques </w:t>
                </w:r>
              </w:p>
              <w:p w14:paraId="52673562" w14:textId="33213407" w:rsidR="00856022" w:rsidRPr="009E5044" w:rsidRDefault="009E5044" w:rsidP="009E5044">
                <w:pPr>
                  <w:jc w:val="both"/>
                  <w:rPr>
                    <w:rFonts w:ascii="Open Sans" w:eastAsia="Calibri" w:hAnsi="Open Sans" w:cs="Open Sans"/>
                    <w:sz w:val="20"/>
                    <w:szCs w:val="20"/>
                  </w:rPr>
                </w:pPr>
                <w:r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              </w:t>
                </w:r>
                <w:r w:rsidR="00FA76CA" w:rsidRPr="009E5044">
                  <w:rPr>
                    <w:rFonts w:ascii="Open Sans" w:eastAsia="Calibri" w:hAnsi="Open Sans" w:cs="Open Sans"/>
                    <w:sz w:val="20"/>
                    <w:szCs w:val="20"/>
                  </w:rPr>
                  <w:t>provided</w:t>
                </w:r>
                <w:r w:rsidR="00856022" w:rsidRPr="009E5044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by JCERTIF international company </w:t>
                </w:r>
                <w:r w:rsidR="004970BD" w:rsidRPr="009E5044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                                  </w:t>
                </w:r>
                <w:r w:rsidR="00FA76CA" w:rsidRPr="009E5044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                         </w:t>
                </w:r>
                <w:r w:rsidR="007A3DF0" w:rsidRPr="009E5044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   </w:t>
                </w:r>
                <w:r w:rsidR="004970BD" w:rsidRPr="009E5044">
                  <w:rPr>
                    <w:rFonts w:ascii="Open Sans" w:eastAsia="Calibri" w:hAnsi="Open Sans" w:cs="Open Sans"/>
                    <w:sz w:val="20"/>
                    <w:szCs w:val="20"/>
                  </w:rPr>
                  <w:t>2016</w:t>
                </w:r>
                <w:r w:rsidR="00856022" w:rsidRPr="009E5044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                                             </w:t>
                </w:r>
              </w:p>
              <w:p w14:paraId="5C77E051" w14:textId="1580423E" w:rsidR="009B4370" w:rsidRDefault="009B4370" w:rsidP="00FA76CA">
                <w:pPr>
                  <w:numPr>
                    <w:ilvl w:val="0"/>
                    <w:numId w:val="5"/>
                  </w:numPr>
                  <w:contextualSpacing/>
                  <w:rPr>
                    <w:rFonts w:ascii="Open Sans" w:eastAsia="Calibri" w:hAnsi="Open Sans" w:cs="Open Sans"/>
                    <w:sz w:val="20"/>
                    <w:szCs w:val="20"/>
                  </w:rPr>
                </w:pPr>
                <w:r>
                  <w:rPr>
                    <w:rFonts w:ascii="Open Sans" w:eastAsia="Calibri" w:hAnsi="Open Sans" w:cs="Open Sans"/>
                    <w:sz w:val="20"/>
                    <w:szCs w:val="20"/>
                  </w:rPr>
                  <w:t>Computer languages</w:t>
                </w:r>
                <w:r w:rsidR="0020448E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>
                  <w:rPr>
                    <w:rFonts w:ascii="Open Sans" w:eastAsia="Calibri" w:hAnsi="Open Sans" w:cs="Open Sans"/>
                    <w:sz w:val="20"/>
                    <w:szCs w:val="20"/>
                  </w:rPr>
                  <w:t>(Basic):</w:t>
                </w:r>
                <w:r w:rsidR="0020448E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>
                  <w:rPr>
                    <w:rFonts w:ascii="Open Sans" w:eastAsia="Calibri" w:hAnsi="Open Sans" w:cs="Open Sans"/>
                    <w:sz w:val="20"/>
                    <w:szCs w:val="20"/>
                  </w:rPr>
                  <w:t>Java, C, Python, and Linux</w:t>
                </w:r>
                <w:r w:rsidR="004970BD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                          </w:t>
                </w:r>
                <w:r w:rsidR="00FA76CA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                  </w:t>
                </w:r>
                <w:r w:rsidR="004970BD">
                  <w:rPr>
                    <w:rFonts w:ascii="Open Sans" w:eastAsia="Calibri" w:hAnsi="Open Sans" w:cs="Open Sans"/>
                    <w:sz w:val="20"/>
                    <w:szCs w:val="20"/>
                  </w:rPr>
                  <w:t>2016</w:t>
                </w:r>
              </w:p>
              <w:p w14:paraId="5468513B" w14:textId="7906CD71" w:rsidR="00FA76CA" w:rsidRPr="00856022" w:rsidRDefault="00FA76CA" w:rsidP="00FA76CA">
                <w:pPr>
                  <w:numPr>
                    <w:ilvl w:val="0"/>
                    <w:numId w:val="5"/>
                  </w:numPr>
                  <w:spacing w:after="160" w:line="259" w:lineRule="auto"/>
                  <w:contextualSpacing/>
                  <w:rPr>
                    <w:rFonts w:ascii="Open Sans" w:eastAsia="Calibri" w:hAnsi="Open Sans" w:cs="Open Sans"/>
                    <w:sz w:val="20"/>
                    <w:szCs w:val="20"/>
                  </w:rPr>
                </w:pPr>
                <w:r w:rsidRPr="00856022">
                  <w:rPr>
                    <w:rFonts w:ascii="Open Sans" w:eastAsia="Calibri" w:hAnsi="Open Sans" w:cs="Open Sans"/>
                    <w:sz w:val="20"/>
                    <w:szCs w:val="20"/>
                  </w:rPr>
                  <w:t>Basic cryptography skills</w:t>
                </w:r>
                <w:r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                                                                                                    2017                                                                                                                       </w:t>
                </w:r>
              </w:p>
              <w:p w14:paraId="7DE57CF5" w14:textId="77777777" w:rsidR="00856022" w:rsidRPr="00856022" w:rsidRDefault="00DD0A76" w:rsidP="00856022">
                <w:pPr>
                  <w:ind w:left="360"/>
                  <w:contextualSpacing/>
                  <w:rPr>
                    <w:rFonts w:ascii="Open Sans" w:eastAsia="Calibri" w:hAnsi="Open Sans" w:cs="Open Sans"/>
                    <w:sz w:val="20"/>
                    <w:szCs w:val="20"/>
                  </w:rPr>
                </w:pPr>
              </w:p>
            </w:sdtContent>
          </w:sdt>
        </w:tc>
      </w:tr>
      <w:tr w:rsidR="00856022" w:rsidRPr="00856022" w14:paraId="7EAC9391" w14:textId="77777777" w:rsidTr="00E24386">
        <w:trPr>
          <w:trHeight w:val="150"/>
        </w:trPr>
        <w:tc>
          <w:tcPr>
            <w:tcW w:w="9019" w:type="dxa"/>
            <w:gridSpan w:val="2"/>
            <w:tcBorders>
              <w:bottom w:val="single" w:sz="4" w:space="0" w:color="auto"/>
            </w:tcBorders>
          </w:tcPr>
          <w:p w14:paraId="24DAF318" w14:textId="77777777" w:rsidR="00856022" w:rsidRPr="00856022" w:rsidRDefault="00856022" w:rsidP="00856022">
            <w:pPr>
              <w:jc w:val="right"/>
              <w:rPr>
                <w:rFonts w:ascii="Open Sans" w:eastAsia="Calibri" w:hAnsi="Open Sans" w:cs="Open Sans"/>
                <w:sz w:val="20"/>
                <w:szCs w:val="20"/>
              </w:rPr>
            </w:pPr>
          </w:p>
        </w:tc>
      </w:tr>
      <w:tr w:rsidR="00856022" w:rsidRPr="00856022" w14:paraId="27AE1AA9" w14:textId="77777777" w:rsidTr="00856022">
        <w:tc>
          <w:tcPr>
            <w:tcW w:w="9019" w:type="dxa"/>
            <w:gridSpan w:val="2"/>
            <w:shd w:val="clear" w:color="auto" w:fill="F2F2F2"/>
          </w:tcPr>
          <w:p w14:paraId="3DA61631" w14:textId="77777777" w:rsidR="00856022" w:rsidRPr="00856022" w:rsidRDefault="00856022" w:rsidP="00856022">
            <w:pPr>
              <w:rPr>
                <w:rFonts w:ascii="Open Sans" w:eastAsia="Calibri" w:hAnsi="Open Sans" w:cs="Open Sans"/>
                <w:b/>
                <w:sz w:val="20"/>
                <w:szCs w:val="20"/>
              </w:rPr>
            </w:pPr>
            <w:r w:rsidRPr="00856022">
              <w:rPr>
                <w:rFonts w:ascii="Open Sans" w:eastAsia="Calibri" w:hAnsi="Open Sans" w:cs="Open Sans"/>
                <w:b/>
                <w:sz w:val="20"/>
                <w:szCs w:val="20"/>
              </w:rPr>
              <w:t>INTERESTS &amp; ACHIEVEMENTS</w:t>
            </w:r>
          </w:p>
        </w:tc>
      </w:tr>
      <w:tr w:rsidR="00856022" w:rsidRPr="00856022" w14:paraId="0A809108" w14:textId="77777777" w:rsidTr="00856022">
        <w:tc>
          <w:tcPr>
            <w:tcW w:w="9019" w:type="dxa"/>
            <w:gridSpan w:val="2"/>
          </w:tcPr>
          <w:sdt>
            <w:sdtPr>
              <w:id w:val="-614364644"/>
              <w:placeholder>
                <w:docPart w:val="C3695407010B44A0A7F628A0755537CD"/>
              </w:placeholder>
            </w:sdtPr>
            <w:sdtEndPr/>
            <w:sdtContent>
              <w:p w14:paraId="5D419C76" w14:textId="5281A643" w:rsidR="00856022" w:rsidRPr="0020448E" w:rsidRDefault="006230EB" w:rsidP="0020448E">
                <w:pPr>
                  <w:pStyle w:val="ListParagraph"/>
                  <w:numPr>
                    <w:ilvl w:val="0"/>
                    <w:numId w:val="1"/>
                  </w:numPr>
                  <w:jc w:val="both"/>
                  <w:rPr>
                    <w:rFonts w:ascii="Open Sans" w:eastAsia="Calibri" w:hAnsi="Open Sans" w:cs="Open Sans"/>
                    <w:sz w:val="20"/>
                    <w:szCs w:val="20"/>
                  </w:rPr>
                </w:pPr>
                <w:r>
                  <w:t>P</w:t>
                </w:r>
                <w:r w:rsidR="0020448E" w:rsidRPr="0020448E">
                  <w:rPr>
                    <w:rFonts w:ascii="Open Sans" w:eastAsia="Calibri" w:hAnsi="Open Sans" w:cs="Open Sans"/>
                    <w:sz w:val="20"/>
                    <w:szCs w:val="20"/>
                  </w:rPr>
                  <w:t>hilanthropic activities</w:t>
                </w:r>
                <w:r w:rsidR="004E26B5">
                  <w:rPr>
                    <w:rFonts w:ascii="Open Sans" w:eastAsia="Calibri" w:hAnsi="Open Sans" w:cs="Open Sans"/>
                    <w:sz w:val="20"/>
                    <w:szCs w:val="20"/>
                  </w:rPr>
                  <w:t>;</w:t>
                </w:r>
                <w:r w:rsidR="000B2CF0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Among cofounders </w:t>
                </w:r>
                <w:r w:rsidR="004E26B5">
                  <w:rPr>
                    <w:rFonts w:ascii="Open Sans" w:eastAsia="Calibri" w:hAnsi="Open Sans" w:cs="Open Sans"/>
                    <w:sz w:val="20"/>
                    <w:szCs w:val="20"/>
                  </w:rPr>
                  <w:t>of a charity organization</w:t>
                </w:r>
                <w:r w:rsidR="000B2CF0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known as:</w:t>
                </w:r>
                <w:r w:rsidR="004E26B5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“LET G/R”</w:t>
                </w:r>
                <w:r w:rsidR="000B2CF0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 w:rsidR="004E26B5">
                  <w:rPr>
                    <w:rFonts w:ascii="Open Sans" w:eastAsia="Calibri" w:hAnsi="Open Sans" w:cs="Open Sans"/>
                    <w:sz w:val="20"/>
                    <w:szCs w:val="20"/>
                  </w:rPr>
                  <w:t>that helps the needy people with basic needs</w:t>
                </w:r>
              </w:p>
              <w:p w14:paraId="391C3741" w14:textId="2DABA05A" w:rsidR="00856022" w:rsidRPr="00D00DA0" w:rsidRDefault="00D00DA0" w:rsidP="00D00DA0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Open Sans" w:eastAsia="Calibri" w:hAnsi="Open Sans" w:cs="Open Sans"/>
                    <w:sz w:val="20"/>
                    <w:szCs w:val="20"/>
                  </w:rPr>
                </w:pPr>
                <w:r w:rsidRPr="00D00DA0">
                  <w:rPr>
                    <w:rFonts w:ascii="Open Sans" w:eastAsia="Calibri" w:hAnsi="Open Sans" w:cs="Open Sans"/>
                    <w:sz w:val="20"/>
                    <w:szCs w:val="20"/>
                  </w:rPr>
                  <w:t>Leadership roles</w:t>
                </w:r>
                <w:r w:rsidR="004E26B5">
                  <w:rPr>
                    <w:rFonts w:ascii="Open Sans" w:eastAsia="Calibri" w:hAnsi="Open Sans" w:cs="Open Sans"/>
                    <w:sz w:val="20"/>
                    <w:szCs w:val="20"/>
                  </w:rPr>
                  <w:t>:</w:t>
                </w:r>
                <w:r w:rsidR="000B2CF0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 w:rsidR="004E26B5">
                  <w:rPr>
                    <w:rFonts w:ascii="Open Sans" w:eastAsia="Calibri" w:hAnsi="Open Sans" w:cs="Open Sans"/>
                    <w:sz w:val="20"/>
                    <w:szCs w:val="20"/>
                  </w:rPr>
                  <w:t>I</w:t>
                </w:r>
                <w:r w:rsidR="007A3DF0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was a </w:t>
                </w:r>
                <w:r w:rsidR="00DA1256">
                  <w:rPr>
                    <w:rFonts w:ascii="Open Sans" w:eastAsia="Calibri" w:hAnsi="Open Sans" w:cs="Open Sans"/>
                    <w:sz w:val="20"/>
                    <w:szCs w:val="20"/>
                  </w:rPr>
                  <w:t>military</w:t>
                </w:r>
                <w:r w:rsidR="005D63FF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platoon</w:t>
                </w:r>
                <w:r w:rsidR="00DA1256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commander</w:t>
                </w:r>
                <w:r w:rsidR="00341B7C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in Rwanda Defense forces</w:t>
                </w:r>
                <w:r w:rsidR="00DA1256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and a</w:t>
                </w:r>
                <w:r w:rsidR="004E26B5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social affairs leader at the undergraduate level</w:t>
                </w:r>
                <w:r w:rsidR="00DA1256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for the period of three years</w:t>
                </w:r>
                <w:r w:rsidR="000B2CF0">
                  <w:rPr>
                    <w:rFonts w:ascii="Open Sans" w:eastAsia="Calibri" w:hAnsi="Open Sans" w:cs="Open Sans"/>
                    <w:sz w:val="20"/>
                    <w:szCs w:val="20"/>
                  </w:rPr>
                  <w:t>.</w:t>
                </w:r>
              </w:p>
            </w:sdtContent>
          </w:sdt>
        </w:tc>
      </w:tr>
    </w:tbl>
    <w:bookmarkEnd w:id="0"/>
    <w:p w14:paraId="0148A046" w14:textId="50CA579A" w:rsidR="003477B2" w:rsidRDefault="002E3CFB" w:rsidP="002E3CFB">
      <w:r>
        <w:t xml:space="preserve">                                                        </w:t>
      </w:r>
    </w:p>
    <w:sectPr w:rsidR="003477B2" w:rsidSect="00292CC6">
      <w:headerReference w:type="default" r:id="rId7"/>
      <w:pgSz w:w="11909" w:h="16834" w:code="9"/>
      <w:pgMar w:top="284" w:right="1440" w:bottom="720" w:left="28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56D1D" w14:textId="77777777" w:rsidR="00DD0A76" w:rsidRDefault="00DD0A76" w:rsidP="00856022">
      <w:pPr>
        <w:spacing w:after="0" w:line="240" w:lineRule="auto"/>
      </w:pPr>
      <w:r>
        <w:separator/>
      </w:r>
    </w:p>
  </w:endnote>
  <w:endnote w:type="continuationSeparator" w:id="0">
    <w:p w14:paraId="654187B8" w14:textId="77777777" w:rsidR="00DD0A76" w:rsidRDefault="00DD0A76" w:rsidP="00856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30C64" w14:textId="77777777" w:rsidR="00DD0A76" w:rsidRDefault="00DD0A76" w:rsidP="00856022">
      <w:pPr>
        <w:spacing w:after="0" w:line="240" w:lineRule="auto"/>
      </w:pPr>
      <w:r>
        <w:separator/>
      </w:r>
    </w:p>
  </w:footnote>
  <w:footnote w:type="continuationSeparator" w:id="0">
    <w:p w14:paraId="4120AB5F" w14:textId="77777777" w:rsidR="00DD0A76" w:rsidRDefault="00DD0A76" w:rsidP="00856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8"/>
      <w:gridCol w:w="4997"/>
    </w:tblGrid>
    <w:tr w:rsidR="00D12686" w:rsidRPr="00F23C37" w14:paraId="3149BCE5" w14:textId="77777777" w:rsidTr="003303C2">
      <w:tc>
        <w:tcPr>
          <w:tcW w:w="4248" w:type="dxa"/>
        </w:tcPr>
        <w:p w14:paraId="44B7EDA9" w14:textId="77777777" w:rsidR="00D12686" w:rsidRPr="00F23C37" w:rsidRDefault="00D12686" w:rsidP="00D12686">
          <w:pPr>
            <w:spacing w:line="288" w:lineRule="auto"/>
            <w:jc w:val="both"/>
            <w:rPr>
              <w:rFonts w:ascii="Open Sans" w:hAnsi="Open Sans" w:cs="Open Sans"/>
              <w:b/>
              <w:sz w:val="32"/>
              <w:szCs w:val="32"/>
            </w:rPr>
          </w:pPr>
          <w:bookmarkStart w:id="2" w:name="_Hlk58497796"/>
          <w:bookmarkStart w:id="3" w:name="_Hlk58497886"/>
          <w:r w:rsidRPr="00F23C37">
            <w:rPr>
              <w:rFonts w:ascii="Open Sans" w:hAnsi="Open Sans" w:cs="Open Sans"/>
              <w:noProof/>
            </w:rPr>
            <w:drawing>
              <wp:anchor distT="0" distB="0" distL="114300" distR="114300" simplePos="0" relativeHeight="251658752" behindDoc="0" locked="0" layoutInCell="1" allowOverlap="1" wp14:anchorId="2616A038" wp14:editId="4D0D46A8">
                <wp:simplePos x="0" y="0"/>
                <wp:positionH relativeFrom="column">
                  <wp:posOffset>298450</wp:posOffset>
                </wp:positionH>
                <wp:positionV relativeFrom="paragraph">
                  <wp:posOffset>27940</wp:posOffset>
                </wp:positionV>
                <wp:extent cx="2616835" cy="423545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MU_Africa_Horiz_PRIMARY_Red_and_Gray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835" cy="423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97" w:type="dxa"/>
        </w:tcPr>
        <w:sdt>
          <w:sdtPr>
            <w:rPr>
              <w:rFonts w:ascii="Open Sans" w:hAnsi="Open Sans" w:cs="Open Sans"/>
              <w:b/>
              <w:sz w:val="32"/>
              <w:szCs w:val="32"/>
            </w:rPr>
            <w:id w:val="1132215343"/>
            <w:placeholder>
              <w:docPart w:val="52B1ACB08CD4456999A9F785E6533641"/>
            </w:placeholder>
          </w:sdtPr>
          <w:sdtEndPr/>
          <w:sdtContent>
            <w:p w14:paraId="5F253406" w14:textId="77777777" w:rsidR="00D12686" w:rsidRPr="00F23C37" w:rsidRDefault="00D12686" w:rsidP="00D12686">
              <w:pPr>
                <w:spacing w:line="288" w:lineRule="auto"/>
                <w:jc w:val="right"/>
                <w:rPr>
                  <w:rFonts w:ascii="Open Sans" w:hAnsi="Open Sans" w:cs="Open Sans"/>
                  <w:b/>
                  <w:sz w:val="32"/>
                  <w:szCs w:val="32"/>
                </w:rPr>
              </w:pPr>
              <w:r>
                <w:rPr>
                  <w:rFonts w:ascii="Open Sans" w:hAnsi="Open Sans" w:cs="Open Sans"/>
                  <w:b/>
                  <w:sz w:val="32"/>
                  <w:szCs w:val="32"/>
                </w:rPr>
                <w:t>CHARLES GATETE</w:t>
              </w:r>
            </w:p>
          </w:sdtContent>
        </w:sdt>
      </w:tc>
    </w:tr>
  </w:tbl>
  <w:bookmarkEnd w:id="2"/>
  <w:p w14:paraId="74E07A8D" w14:textId="77777777" w:rsidR="00D12686" w:rsidRPr="00F23C37" w:rsidRDefault="00DD0A76" w:rsidP="00D12686">
    <w:pPr>
      <w:pStyle w:val="Header"/>
      <w:jc w:val="right"/>
      <w:rPr>
        <w:rFonts w:ascii="Open Sans" w:hAnsi="Open Sans" w:cs="Open Sans"/>
      </w:rPr>
    </w:pPr>
    <w:sdt>
      <w:sdtPr>
        <w:rPr>
          <w:rFonts w:ascii="Open Sans" w:hAnsi="Open Sans" w:cs="Open Sans"/>
        </w:rPr>
        <w:id w:val="-928351853"/>
        <w:placeholder>
          <w:docPart w:val="53BB19CD27A746E2870CBA123EB7AF0C"/>
        </w:placeholder>
      </w:sdtPr>
      <w:sdtEndPr/>
      <w:sdtContent>
        <w:r w:rsidR="00E373B0">
          <w:rPr>
            <w:rFonts w:ascii="Open Sans" w:hAnsi="Open Sans" w:cs="Open Sans"/>
            <w:lang w:val="en-GB"/>
          </w:rPr>
          <w:t>(</w:t>
        </w:r>
        <w:r w:rsidR="00D12686">
          <w:rPr>
            <w:rFonts w:ascii="Open Sans" w:hAnsi="Open Sans" w:cs="Open Sans"/>
          </w:rPr>
          <w:t>+250</w:t>
        </w:r>
        <w:r w:rsidR="00E373B0">
          <w:rPr>
            <w:rFonts w:ascii="Open Sans" w:hAnsi="Open Sans" w:cs="Open Sans"/>
            <w:lang w:val="en-GB"/>
          </w:rPr>
          <w:t>)</w:t>
        </w:r>
        <w:r w:rsidR="00D12686">
          <w:rPr>
            <w:rFonts w:ascii="Open Sans" w:hAnsi="Open Sans" w:cs="Open Sans"/>
          </w:rPr>
          <w:t>785657615</w:t>
        </w:r>
      </w:sdtContent>
    </w:sdt>
  </w:p>
  <w:p w14:paraId="62CA597F" w14:textId="77777777" w:rsidR="00D12686" w:rsidRPr="00F23C37" w:rsidRDefault="00DD0A76" w:rsidP="00D12686">
    <w:pPr>
      <w:spacing w:after="0" w:line="360" w:lineRule="auto"/>
      <w:jc w:val="right"/>
      <w:rPr>
        <w:rFonts w:ascii="Open Sans" w:hAnsi="Open Sans" w:cs="Open Sans"/>
      </w:rPr>
    </w:pPr>
    <w:sdt>
      <w:sdtPr>
        <w:rPr>
          <w:rFonts w:ascii="Open Sans" w:hAnsi="Open Sans" w:cs="Open Sans"/>
        </w:rPr>
        <w:id w:val="1657649159"/>
        <w:placeholder>
          <w:docPart w:val="2024AD298AA24C0F942CE22AB67577A8"/>
        </w:placeholder>
      </w:sdtPr>
      <w:sdtEndPr/>
      <w:sdtContent>
        <w:hyperlink r:id="rId2" w:history="1">
          <w:r w:rsidR="00D12686" w:rsidRPr="00D12686">
            <w:rPr>
              <w:rStyle w:val="Hyperlink"/>
              <w:rFonts w:ascii="Open Sans" w:hAnsi="Open Sans" w:cs="Open Sans"/>
              <w:lang w:val="en-GB"/>
            </w:rPr>
            <w:t>cgatete@andrew.cmu.edu</w:t>
          </w:r>
        </w:hyperlink>
      </w:sdtContent>
    </w:sdt>
    <w:bookmarkEnd w:id="3"/>
  </w:p>
  <w:p w14:paraId="07D85B18" w14:textId="77777777" w:rsidR="00856022" w:rsidRDefault="008560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F6C7B"/>
    <w:multiLevelType w:val="hybridMultilevel"/>
    <w:tmpl w:val="F6A857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A465C"/>
    <w:multiLevelType w:val="hybridMultilevel"/>
    <w:tmpl w:val="5E1238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230A0E"/>
    <w:multiLevelType w:val="hybridMultilevel"/>
    <w:tmpl w:val="C92AFF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03238"/>
    <w:multiLevelType w:val="hybridMultilevel"/>
    <w:tmpl w:val="96026F8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C642FC"/>
    <w:multiLevelType w:val="hybridMultilevel"/>
    <w:tmpl w:val="1A8243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2A322A"/>
    <w:multiLevelType w:val="hybridMultilevel"/>
    <w:tmpl w:val="9C4236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6022"/>
    <w:rsid w:val="00044D90"/>
    <w:rsid w:val="000907E1"/>
    <w:rsid w:val="000B2CF0"/>
    <w:rsid w:val="000C2F32"/>
    <w:rsid w:val="00124046"/>
    <w:rsid w:val="00124FD0"/>
    <w:rsid w:val="001C4311"/>
    <w:rsid w:val="0020448E"/>
    <w:rsid w:val="00270CBC"/>
    <w:rsid w:val="00292CC6"/>
    <w:rsid w:val="00295E4A"/>
    <w:rsid w:val="002C4F3D"/>
    <w:rsid w:val="002E3CFB"/>
    <w:rsid w:val="00341B7C"/>
    <w:rsid w:val="003477B2"/>
    <w:rsid w:val="0038409A"/>
    <w:rsid w:val="003A5026"/>
    <w:rsid w:val="00444BA5"/>
    <w:rsid w:val="004970BD"/>
    <w:rsid w:val="004E26B5"/>
    <w:rsid w:val="00564316"/>
    <w:rsid w:val="005D63FF"/>
    <w:rsid w:val="00607E71"/>
    <w:rsid w:val="00610CBE"/>
    <w:rsid w:val="006230EB"/>
    <w:rsid w:val="0064173A"/>
    <w:rsid w:val="00642959"/>
    <w:rsid w:val="0064633A"/>
    <w:rsid w:val="006A45B4"/>
    <w:rsid w:val="006F2785"/>
    <w:rsid w:val="006F3E55"/>
    <w:rsid w:val="006F7851"/>
    <w:rsid w:val="007152E9"/>
    <w:rsid w:val="0078266D"/>
    <w:rsid w:val="007A3DF0"/>
    <w:rsid w:val="007A5CF4"/>
    <w:rsid w:val="00855F0E"/>
    <w:rsid w:val="00856022"/>
    <w:rsid w:val="0089453A"/>
    <w:rsid w:val="008B0F1D"/>
    <w:rsid w:val="008D3431"/>
    <w:rsid w:val="00906866"/>
    <w:rsid w:val="00996DCC"/>
    <w:rsid w:val="009B2BD1"/>
    <w:rsid w:val="009B3FB6"/>
    <w:rsid w:val="009B4370"/>
    <w:rsid w:val="009E5044"/>
    <w:rsid w:val="00AB20DB"/>
    <w:rsid w:val="00AC75AB"/>
    <w:rsid w:val="00AF1B87"/>
    <w:rsid w:val="00B561DB"/>
    <w:rsid w:val="00B61DAE"/>
    <w:rsid w:val="00B80EA4"/>
    <w:rsid w:val="00B83666"/>
    <w:rsid w:val="00B93C0F"/>
    <w:rsid w:val="00BA7F4B"/>
    <w:rsid w:val="00BE5095"/>
    <w:rsid w:val="00C154A2"/>
    <w:rsid w:val="00C86487"/>
    <w:rsid w:val="00D00DA0"/>
    <w:rsid w:val="00D048DE"/>
    <w:rsid w:val="00D12686"/>
    <w:rsid w:val="00DA1256"/>
    <w:rsid w:val="00DA5B87"/>
    <w:rsid w:val="00DD0A76"/>
    <w:rsid w:val="00DF605F"/>
    <w:rsid w:val="00E034DE"/>
    <w:rsid w:val="00E14B7D"/>
    <w:rsid w:val="00E24386"/>
    <w:rsid w:val="00E373B0"/>
    <w:rsid w:val="00E4621D"/>
    <w:rsid w:val="00E63575"/>
    <w:rsid w:val="00EA0E5A"/>
    <w:rsid w:val="00F0024F"/>
    <w:rsid w:val="00F36F3F"/>
    <w:rsid w:val="00F40D9A"/>
    <w:rsid w:val="00F84099"/>
    <w:rsid w:val="00F901BB"/>
    <w:rsid w:val="00FA5968"/>
    <w:rsid w:val="00FA76CA"/>
    <w:rsid w:val="00FD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F511C"/>
  <w15:docId w15:val="{9FAC90D5-5E5B-4BA8-B12E-AC2385DC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856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856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022"/>
  </w:style>
  <w:style w:type="paragraph" w:styleId="Footer">
    <w:name w:val="footer"/>
    <w:basedOn w:val="Normal"/>
    <w:link w:val="FooterChar"/>
    <w:uiPriority w:val="99"/>
    <w:unhideWhenUsed/>
    <w:rsid w:val="00856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022"/>
  </w:style>
  <w:style w:type="character" w:styleId="Hyperlink">
    <w:name w:val="Hyperlink"/>
    <w:basedOn w:val="DefaultParagraphFont"/>
    <w:uiPriority w:val="99"/>
    <w:unhideWhenUsed/>
    <w:rsid w:val="00D12686"/>
    <w:rPr>
      <w:color w:val="0563C1" w:themeColor="hyperlink"/>
      <w:u w:val="single"/>
    </w:rPr>
  </w:style>
  <w:style w:type="paragraph" w:customStyle="1" w:styleId="7D928CD60A5545609B32C640B942FCE8">
    <w:name w:val="7D928CD60A5545609B32C640B942FCE8"/>
    <w:rsid w:val="00D12686"/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126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268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044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24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C2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2F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2F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F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F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gatete@andrew.cmu.edu" TargetMode="External"/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Click%20here%20to%20enter%20personal%20email.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772342E825B46E28BCD6D1135EA8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C8FE9-E6F3-45BA-A295-2E7BBA3B7701}"/>
      </w:docPartPr>
      <w:docPartBody>
        <w:p w:rsidR="00C27E29" w:rsidRDefault="00EB0B90" w:rsidP="00EB0B90">
          <w:pPr>
            <w:pStyle w:val="A772342E825B46E28BCD6D1135EA8A5C"/>
          </w:pPr>
          <w:r w:rsidRPr="00F23C37">
            <w:rPr>
              <w:rStyle w:val="PlaceholderText"/>
              <w:rFonts w:ascii="Open Sans" w:hAnsi="Open Sans" w:cs="Open Sans"/>
            </w:rPr>
            <w:t>Click here to enter your “de-grammared” personal value propositio</w:t>
          </w:r>
          <w:r>
            <w:rPr>
              <w:rStyle w:val="PlaceholderText"/>
              <w:rFonts w:ascii="Open Sans" w:hAnsi="Open Sans" w:cs="Open Sans"/>
            </w:rPr>
            <w:t>n and objective for your internship</w:t>
          </w:r>
          <w:r w:rsidRPr="00F23C37">
            <w:rPr>
              <w:rStyle w:val="PlaceholderText"/>
              <w:rFonts w:ascii="Open Sans" w:hAnsi="Open Sans" w:cs="Open Sans"/>
            </w:rPr>
            <w:t>.</w:t>
          </w:r>
        </w:p>
      </w:docPartBody>
    </w:docPart>
    <w:docPart>
      <w:docPartPr>
        <w:name w:val="649204D177A145FF848A6FCA5BF66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02256-D919-426A-B27D-D368BC26124B}"/>
      </w:docPartPr>
      <w:docPartBody>
        <w:p w:rsidR="00C27E29" w:rsidRDefault="00EB0B90" w:rsidP="00EB0B90">
          <w:pPr>
            <w:pStyle w:val="649204D177A145FF848A6FCA5BF661A9"/>
          </w:pPr>
          <w:r w:rsidRPr="00F23C37">
            <w:rPr>
              <w:rStyle w:val="PlaceholderText"/>
              <w:rFonts w:ascii="Open Sans" w:hAnsi="Open Sans" w:cs="Open Sans"/>
            </w:rPr>
            <w:t>click here to enter your concentrations</w:t>
          </w:r>
        </w:p>
      </w:docPartBody>
    </w:docPart>
    <w:docPart>
      <w:docPartPr>
        <w:name w:val="0F09147480514B48B271382B6AE5E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B31D9-F30D-45F2-AC88-73AE32DE8A4A}"/>
      </w:docPartPr>
      <w:docPartBody>
        <w:p w:rsidR="00C27E29" w:rsidRDefault="00EB0B90" w:rsidP="00EB0B90">
          <w:pPr>
            <w:pStyle w:val="0F09147480514B48B271382B6AE5EE59"/>
          </w:pPr>
          <w:r w:rsidRPr="00F23C37">
            <w:rPr>
              <w:rStyle w:val="PlaceholderText"/>
              <w:rFonts w:ascii="Open Sans" w:hAnsi="Open Sans" w:cs="Open Sans"/>
            </w:rPr>
            <w:t>click here to enter your concentrations</w:t>
          </w:r>
        </w:p>
      </w:docPartBody>
    </w:docPart>
    <w:docPart>
      <w:docPartPr>
        <w:name w:val="A124878EA74449F4ACC46BFB20F03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E877A-B707-47B3-B188-E3198B59A18E}"/>
      </w:docPartPr>
      <w:docPartBody>
        <w:p w:rsidR="00C27E29" w:rsidRDefault="00EB0B90" w:rsidP="00EB0B90">
          <w:pPr>
            <w:pStyle w:val="A124878EA74449F4ACC46BFB20F030AA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08573DBCD40249D3904165C0AEA27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2BB5D-B886-4846-95F6-ADAF25EE2C3D}"/>
      </w:docPartPr>
      <w:docPartBody>
        <w:p w:rsidR="00C27E29" w:rsidRDefault="00EB0B90" w:rsidP="00EB0B90">
          <w:pPr>
            <w:pStyle w:val="08573DBCD40249D3904165C0AEA27A65"/>
          </w:pPr>
          <w:r w:rsidRPr="00F23C37">
            <w:rPr>
              <w:rStyle w:val="PlaceholderText"/>
              <w:rFonts w:ascii="Open Sans" w:hAnsi="Open Sans" w:cs="Open Sans"/>
            </w:rPr>
            <w:t>Choose an end date.</w:t>
          </w:r>
        </w:p>
      </w:docPartBody>
    </w:docPart>
    <w:docPart>
      <w:docPartPr>
        <w:name w:val="45AA920E64ED4582B5824C1B269D7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D70D8-5D63-4C7E-ABAF-4745F329BEDF}"/>
      </w:docPartPr>
      <w:docPartBody>
        <w:p w:rsidR="00C27E29" w:rsidRDefault="00EB0B90" w:rsidP="00EB0B90">
          <w:pPr>
            <w:pStyle w:val="45AA920E64ED4582B5824C1B269D7FC4"/>
          </w:pPr>
          <w:r w:rsidRPr="00F23C37">
            <w:rPr>
              <w:rStyle w:val="PlaceholderText"/>
              <w:rFonts w:ascii="Open Sans" w:hAnsi="Open Sans" w:cs="Open Sans"/>
              <w:b/>
            </w:rPr>
            <w:t>Click Here to Complete Your Course Title</w:t>
          </w:r>
        </w:p>
      </w:docPartBody>
    </w:docPart>
    <w:docPart>
      <w:docPartPr>
        <w:name w:val="277AF643C4BA45FBA7BCC3DF717C8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7D00E-FAEB-4AD7-99CD-10ABB366EB5E}"/>
      </w:docPartPr>
      <w:docPartBody>
        <w:p w:rsidR="00C27E29" w:rsidRDefault="00EB0B90" w:rsidP="00EB0B90">
          <w:pPr>
            <w:pStyle w:val="277AF643C4BA45FBA7BCC3DF717C8A03"/>
          </w:pPr>
          <w:r w:rsidRPr="00F23C37">
            <w:rPr>
              <w:rStyle w:val="PlaceholderText"/>
              <w:rFonts w:ascii="Open Sans" w:hAnsi="Open Sans" w:cs="Open Sans"/>
              <w:b/>
            </w:rPr>
            <w:t>Click Here to Complete Your Course Title</w:t>
          </w:r>
        </w:p>
      </w:docPartBody>
    </w:docPart>
    <w:docPart>
      <w:docPartPr>
        <w:name w:val="E56C7F70A6DA41B89805F64886F0C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9C619-D981-46DC-9EB8-D6CACE717D6E}"/>
      </w:docPartPr>
      <w:docPartBody>
        <w:p w:rsidR="00C27E29" w:rsidRDefault="00EB0B90" w:rsidP="00EB0B90">
          <w:pPr>
            <w:pStyle w:val="E56C7F70A6DA41B89805F64886F0C8AE"/>
          </w:pPr>
          <w:r w:rsidRPr="00F23C37">
            <w:rPr>
              <w:rStyle w:val="PlaceholderText"/>
              <w:rFonts w:ascii="Open Sans" w:hAnsi="Open Sans" w:cs="Open Sans"/>
              <w:i/>
            </w:rPr>
            <w:t>Click Here to Enter Your University Name</w:t>
          </w:r>
        </w:p>
      </w:docPartBody>
    </w:docPart>
    <w:docPart>
      <w:docPartPr>
        <w:name w:val="B6D2795F6DEB4786A755C5EE0D82F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92C70-7134-461F-AEDB-00299E291997}"/>
      </w:docPartPr>
      <w:docPartBody>
        <w:p w:rsidR="00C27E29" w:rsidRDefault="00EB0B90" w:rsidP="00EB0B90">
          <w:pPr>
            <w:pStyle w:val="B6D2795F6DEB4786A755C5EE0D82FA61"/>
          </w:pPr>
          <w:r w:rsidRPr="00F23C37">
            <w:rPr>
              <w:rStyle w:val="PlaceholderText"/>
              <w:rFonts w:ascii="Open Sans" w:hAnsi="Open Sans" w:cs="Open Sans"/>
              <w:i/>
            </w:rPr>
            <w:t>Click Here to Enter Your University Name</w:t>
          </w:r>
        </w:p>
      </w:docPartBody>
    </w:docPart>
    <w:docPart>
      <w:docPartPr>
        <w:name w:val="7F77807207E041C2A0801198FF815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ACACE-4DA8-4C24-A965-39F5A55C23B2}"/>
      </w:docPartPr>
      <w:docPartBody>
        <w:p w:rsidR="00C27E29" w:rsidRDefault="00EB0B90" w:rsidP="00EB0B90">
          <w:pPr>
            <w:pStyle w:val="7F77807207E041C2A0801198FF815E9B"/>
          </w:pPr>
          <w:r w:rsidRPr="00F23C37">
            <w:rPr>
              <w:rStyle w:val="PlaceholderText"/>
              <w:rFonts w:ascii="Open Sans" w:hAnsi="Open Sans" w:cs="Open Sans"/>
            </w:rPr>
            <w:t>click here to enter your concentrations</w:t>
          </w:r>
        </w:p>
      </w:docPartBody>
    </w:docPart>
    <w:docPart>
      <w:docPartPr>
        <w:name w:val="EB0ABC8944EF4EBD9D836240D54E0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342CC-CF5B-4147-B5DD-2942C5CB4423}"/>
      </w:docPartPr>
      <w:docPartBody>
        <w:p w:rsidR="00C27E29" w:rsidRDefault="00EB0B90" w:rsidP="00EB0B90">
          <w:pPr>
            <w:pStyle w:val="EB0ABC8944EF4EBD9D836240D54E03D0"/>
          </w:pPr>
          <w:r w:rsidRPr="00F23C37">
            <w:rPr>
              <w:rStyle w:val="PlaceholderText"/>
              <w:rFonts w:ascii="Open Sans" w:hAnsi="Open Sans" w:cs="Open Sans"/>
            </w:rPr>
            <w:t>click here to enter your concentrations</w:t>
          </w:r>
        </w:p>
      </w:docPartBody>
    </w:docPart>
    <w:docPart>
      <w:docPartPr>
        <w:name w:val="A748DF1905364E59A9614F38AAAC3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18025-AE79-41AB-8D65-B1E7A26707A4}"/>
      </w:docPartPr>
      <w:docPartBody>
        <w:p w:rsidR="00C27E29" w:rsidRDefault="00EB0B90" w:rsidP="00EB0B90">
          <w:pPr>
            <w:pStyle w:val="A748DF1905364E59A9614F38AAAC3A2E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C4B64E317AA64E65AB9C613D0457D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F1A6C-2876-45DC-88AC-F9AEEAD9713E}"/>
      </w:docPartPr>
      <w:docPartBody>
        <w:p w:rsidR="00C27E29" w:rsidRDefault="00EB0B90" w:rsidP="00EB0B90">
          <w:pPr>
            <w:pStyle w:val="C4B64E317AA64E65AB9C613D0457D893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125C066221134BCE9F7CC90E6FFEA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9AD52-5FD1-4B76-BA9E-12BFD780E226}"/>
      </w:docPartPr>
      <w:docPartBody>
        <w:p w:rsidR="00C27E29" w:rsidRDefault="00EB0B90" w:rsidP="00EB0B90">
          <w:pPr>
            <w:pStyle w:val="125C066221134BCE9F7CC90E6FFEA583"/>
          </w:pPr>
          <w:r w:rsidRPr="00F23C37">
            <w:rPr>
              <w:rStyle w:val="PlaceholderText"/>
              <w:rFonts w:ascii="Open Sans" w:hAnsi="Open Sans" w:cs="Open Sans"/>
              <w:b/>
            </w:rPr>
            <w:t>Click Here to Enter Job Title OR Name of Project.</w:t>
          </w:r>
        </w:p>
      </w:docPartBody>
    </w:docPart>
    <w:docPart>
      <w:docPartPr>
        <w:name w:val="D446BEDB993443F390A622BCD8F40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637D4-F32B-44B7-AA3A-CD42CAC82803}"/>
      </w:docPartPr>
      <w:docPartBody>
        <w:p w:rsidR="00C27E29" w:rsidRDefault="00EB0B90" w:rsidP="00EB0B90">
          <w:pPr>
            <w:pStyle w:val="D446BEDB993443F390A622BCD8F405A5"/>
          </w:pPr>
          <w:r w:rsidRPr="00F23C37">
            <w:rPr>
              <w:rStyle w:val="PlaceholderText"/>
              <w:rFonts w:ascii="Open Sans" w:hAnsi="Open Sans" w:cs="Open Sans"/>
              <w:i/>
            </w:rPr>
            <w:t>Click Here to Enter The Organisation Name.</w:t>
          </w:r>
        </w:p>
      </w:docPartBody>
    </w:docPart>
    <w:docPart>
      <w:docPartPr>
        <w:name w:val="6E32CFD25A3841D6AB15E795CB927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37B9A-76B2-481B-881F-D01F90871793}"/>
      </w:docPartPr>
      <w:docPartBody>
        <w:p w:rsidR="00C27E29" w:rsidRDefault="00EB0B90" w:rsidP="00EB0B90">
          <w:pPr>
            <w:pStyle w:val="6E32CFD25A3841D6AB15E795CB927EE5"/>
          </w:pPr>
          <w:r w:rsidRPr="00F23C37">
            <w:rPr>
              <w:rStyle w:val="PlaceholderText"/>
              <w:rFonts w:ascii="Open Sans" w:hAnsi="Open Sans" w:cs="Open Sans"/>
            </w:rPr>
            <w:t>Click here to enter your achievements.</w:t>
          </w:r>
          <w:r>
            <w:rPr>
              <w:rStyle w:val="PlaceholderText"/>
              <w:rFonts w:ascii="Open Sans" w:hAnsi="Open Sans" w:cs="Open Sans"/>
            </w:rPr>
            <w:t xml:space="preserve"> Quantify these if able to do so truthfully and accurately.</w:t>
          </w:r>
        </w:p>
      </w:docPartBody>
    </w:docPart>
    <w:docPart>
      <w:docPartPr>
        <w:name w:val="303C7920EEF04989814E2A4580623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8C703-FA6D-41F0-992B-37B06A582BA3}"/>
      </w:docPartPr>
      <w:docPartBody>
        <w:p w:rsidR="00C27E29" w:rsidRDefault="00EB0B90" w:rsidP="00EB0B90">
          <w:pPr>
            <w:pStyle w:val="303C7920EEF04989814E2A45806230F3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3F2BCEB8C04C4FD6A9CC4D369D461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646CE-8F7E-4436-AF8C-199D1AA12C79}"/>
      </w:docPartPr>
      <w:docPartBody>
        <w:p w:rsidR="00C27E29" w:rsidRDefault="00EB0B90" w:rsidP="00EB0B90">
          <w:pPr>
            <w:pStyle w:val="3F2BCEB8C04C4FD6A9CC4D369D46156B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F5CF2DE8AA064AD9B7322FB79DFBD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4677D-7384-415B-8D27-EC9789D3C98A}"/>
      </w:docPartPr>
      <w:docPartBody>
        <w:p w:rsidR="00C27E29" w:rsidRDefault="00EB0B90" w:rsidP="00EB0B90">
          <w:pPr>
            <w:pStyle w:val="F5CF2DE8AA064AD9B7322FB79DFBD3BA"/>
          </w:pPr>
          <w:r w:rsidRPr="00F23C37">
            <w:rPr>
              <w:rStyle w:val="PlaceholderText"/>
              <w:rFonts w:ascii="Open Sans" w:hAnsi="Open Sans" w:cs="Open Sans"/>
              <w:b/>
            </w:rPr>
            <w:t>Click Here to Enter Job Title OR Name of Project.</w:t>
          </w:r>
        </w:p>
      </w:docPartBody>
    </w:docPart>
    <w:docPart>
      <w:docPartPr>
        <w:name w:val="AD63A0015AEE4C52960DF9F1FD582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563D8-EEE3-41FD-AAB2-DE4D8CF27465}"/>
      </w:docPartPr>
      <w:docPartBody>
        <w:p w:rsidR="00C27E29" w:rsidRDefault="00EB0B90" w:rsidP="00EB0B90">
          <w:pPr>
            <w:pStyle w:val="AD63A0015AEE4C52960DF9F1FD582C4A"/>
          </w:pPr>
          <w:r w:rsidRPr="00F23C37">
            <w:rPr>
              <w:rStyle w:val="PlaceholderText"/>
              <w:rFonts w:ascii="Open Sans" w:hAnsi="Open Sans" w:cs="Open Sans"/>
              <w:i/>
            </w:rPr>
            <w:t>Click Here to Enter The Organisation Name.</w:t>
          </w:r>
        </w:p>
      </w:docPartBody>
    </w:docPart>
    <w:docPart>
      <w:docPartPr>
        <w:name w:val="8819B867EB2043318AAE04B38418E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E49BA-4F0E-485B-9336-B55C15EF128E}"/>
      </w:docPartPr>
      <w:docPartBody>
        <w:p w:rsidR="00C27E29" w:rsidRDefault="00EB0B90" w:rsidP="00EB0B90">
          <w:pPr>
            <w:pStyle w:val="8819B867EB2043318AAE04B38418EEA0"/>
          </w:pPr>
          <w:r w:rsidRPr="00F23C37">
            <w:rPr>
              <w:rStyle w:val="PlaceholderText"/>
              <w:rFonts w:ascii="Open Sans" w:hAnsi="Open Sans" w:cs="Open Sans"/>
            </w:rPr>
            <w:t>Click here to enter your achievements.</w:t>
          </w:r>
          <w:r>
            <w:rPr>
              <w:rStyle w:val="PlaceholderText"/>
              <w:rFonts w:ascii="Open Sans" w:hAnsi="Open Sans" w:cs="Open Sans"/>
            </w:rPr>
            <w:t xml:space="preserve"> Quantify these if able to do so truthfully and accurately.</w:t>
          </w:r>
        </w:p>
      </w:docPartBody>
    </w:docPart>
    <w:docPart>
      <w:docPartPr>
        <w:name w:val="1FE2E72BFD4343629B71095BE121A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42052-2D14-48A4-B9EA-DCA88C1F0763}"/>
      </w:docPartPr>
      <w:docPartBody>
        <w:p w:rsidR="00C27E29" w:rsidRDefault="00EB0B90" w:rsidP="00EB0B90">
          <w:pPr>
            <w:pStyle w:val="1FE2E72BFD4343629B71095BE121A1AB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179683A9191245AD93DCBC8A0FB8C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AB59D-C864-42C6-9B8F-62F4EBBCE7F7}"/>
      </w:docPartPr>
      <w:docPartBody>
        <w:p w:rsidR="00C27E29" w:rsidRDefault="00EB0B90" w:rsidP="00EB0B90">
          <w:pPr>
            <w:pStyle w:val="179683A9191245AD93DCBC8A0FB8C4EA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100DF70B50534AD8BA7F905E7365F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FFEF6-91AB-4A85-AC5C-694A38BA6843}"/>
      </w:docPartPr>
      <w:docPartBody>
        <w:p w:rsidR="00C27E29" w:rsidRDefault="00EB0B90" w:rsidP="00EB0B90">
          <w:pPr>
            <w:pStyle w:val="100DF70B50534AD8BA7F905E7365FBEF"/>
          </w:pPr>
          <w:r w:rsidRPr="00F23C37">
            <w:rPr>
              <w:rStyle w:val="PlaceholderText"/>
              <w:rFonts w:ascii="Open Sans" w:hAnsi="Open Sans" w:cs="Open Sans"/>
            </w:rPr>
            <w:t>Click here to enter your technical competencies (</w:t>
          </w:r>
          <w:r>
            <w:rPr>
              <w:rStyle w:val="PlaceholderText"/>
              <w:rFonts w:ascii="Open Sans" w:hAnsi="Open Sans" w:cs="Open Sans"/>
            </w:rPr>
            <w:t xml:space="preserve">e.g. </w:t>
          </w:r>
          <w:r w:rsidRPr="00F23C37">
            <w:rPr>
              <w:rStyle w:val="PlaceholderText"/>
              <w:rFonts w:ascii="Open Sans" w:hAnsi="Open Sans" w:cs="Open Sans"/>
            </w:rPr>
            <w:t>software, applications, networking &amp; cybersecurity)</w:t>
          </w:r>
          <w:r>
            <w:rPr>
              <w:rStyle w:val="PlaceholderText"/>
              <w:rFonts w:ascii="Open Sans" w:hAnsi="Open Sans" w:cs="Open Sans"/>
            </w:rPr>
            <w:t>.</w:t>
          </w:r>
        </w:p>
      </w:docPartBody>
    </w:docPart>
    <w:docPart>
      <w:docPartPr>
        <w:name w:val="C3695407010B44A0A7F628A075553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A8B38-18EA-499D-A9B1-4D4809FE9F61}"/>
      </w:docPartPr>
      <w:docPartBody>
        <w:p w:rsidR="00C27E29" w:rsidRDefault="00EB0B90" w:rsidP="00EB0B90">
          <w:pPr>
            <w:pStyle w:val="C3695407010B44A0A7F628A0755537CD"/>
          </w:pPr>
          <w:r w:rsidRPr="00F23C37">
            <w:rPr>
              <w:rStyle w:val="PlaceholderText"/>
              <w:rFonts w:ascii="Open Sans" w:hAnsi="Open Sans" w:cs="Open Sans"/>
            </w:rPr>
            <w:t xml:space="preserve">Click here to enter your </w:t>
          </w:r>
          <w:r>
            <w:rPr>
              <w:rStyle w:val="PlaceholderText"/>
              <w:rFonts w:ascii="Open Sans" w:hAnsi="Open Sans" w:cs="Open Sans"/>
            </w:rPr>
            <w:t xml:space="preserve">most relevant/impressive activities and achievements that best reflect your personal qualities, values and </w:t>
          </w:r>
          <w:r w:rsidRPr="00F23C37">
            <w:rPr>
              <w:rStyle w:val="PlaceholderText"/>
              <w:rFonts w:ascii="Open Sans" w:hAnsi="Open Sans" w:cs="Open Sans"/>
            </w:rPr>
            <w:t xml:space="preserve">interests (e.g. community work, social groups, leadership positions, </w:t>
          </w:r>
          <w:r>
            <w:rPr>
              <w:rStyle w:val="PlaceholderText"/>
              <w:rFonts w:ascii="Open Sans" w:hAnsi="Open Sans" w:cs="Open Sans"/>
            </w:rPr>
            <w:t xml:space="preserve">creative endeavors, </w:t>
          </w:r>
          <w:r w:rsidRPr="00F23C37">
            <w:rPr>
              <w:rStyle w:val="PlaceholderText"/>
              <w:rFonts w:ascii="Open Sans" w:hAnsi="Open Sans" w:cs="Open Sans"/>
            </w:rPr>
            <w:t>sporting achievements, etc</w:t>
          </w:r>
          <w:r>
            <w:rPr>
              <w:rStyle w:val="PlaceholderText"/>
              <w:rFonts w:ascii="Open Sans" w:hAnsi="Open Sans" w:cs="Open Sans"/>
            </w:rPr>
            <w:t>.</w:t>
          </w:r>
          <w:r w:rsidRPr="00F23C37">
            <w:rPr>
              <w:rStyle w:val="PlaceholderText"/>
              <w:rFonts w:ascii="Open Sans" w:hAnsi="Open Sans" w:cs="Open Sans"/>
            </w:rPr>
            <w:t>).</w:t>
          </w:r>
        </w:p>
      </w:docPartBody>
    </w:docPart>
    <w:docPart>
      <w:docPartPr>
        <w:name w:val="52B1ACB08CD4456999A9F785E6533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2F287-EFCF-44B3-9E68-41075F397A3D}"/>
      </w:docPartPr>
      <w:docPartBody>
        <w:p w:rsidR="00C27E29" w:rsidRDefault="00EB0B90" w:rsidP="00EB0B90">
          <w:pPr>
            <w:pStyle w:val="52B1ACB08CD4456999A9F785E6533641"/>
          </w:pPr>
          <w:r>
            <w:rPr>
              <w:rFonts w:ascii="Open Sans" w:hAnsi="Open Sans" w:cs="Open Sans"/>
              <w:b/>
              <w:sz w:val="32"/>
              <w:szCs w:val="32"/>
            </w:rPr>
            <w:t>CLICK HERE TO ENTER FIRST NAME &amp; LAST NAME</w:t>
          </w:r>
        </w:p>
      </w:docPartBody>
    </w:docPart>
    <w:docPart>
      <w:docPartPr>
        <w:name w:val="53BB19CD27A746E2870CBA123EB7A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E9BD2-B7CC-492C-8F8E-72E61EBE728A}"/>
      </w:docPartPr>
      <w:docPartBody>
        <w:p w:rsidR="00C27E29" w:rsidRDefault="00EB0B90" w:rsidP="00EB0B90">
          <w:pPr>
            <w:pStyle w:val="53BB19CD27A746E2870CBA123EB7AF0C"/>
          </w:pPr>
          <w:r w:rsidRPr="00F23C37">
            <w:rPr>
              <w:rStyle w:val="PlaceholderText"/>
              <w:rFonts w:ascii="Open Sans" w:hAnsi="Open Sans" w:cs="Open Sans"/>
            </w:rPr>
            <w:t>Click here to enter phone number, using the format: (+250) 787 553 941</w:t>
          </w:r>
        </w:p>
      </w:docPartBody>
    </w:docPart>
    <w:docPart>
      <w:docPartPr>
        <w:name w:val="2024AD298AA24C0F942CE22AB6757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A6D59-A35E-4678-B213-25BFA396BE16}"/>
      </w:docPartPr>
      <w:docPartBody>
        <w:p w:rsidR="00C27E29" w:rsidRDefault="00001746" w:rsidP="00EB0B90">
          <w:pPr>
            <w:pStyle w:val="2024AD298AA24C0F942CE22AB67577A8"/>
          </w:pPr>
          <w:hyperlink r:id="rId4" w:tooltip="Make sure this is hyperlinked" w:history="1">
            <w:r w:rsidR="00EB0B90" w:rsidRPr="00F23C37">
              <w:rPr>
                <w:rFonts w:ascii="Open Sans" w:hAnsi="Open Sans" w:cs="Open Sans"/>
              </w:rPr>
              <w:t xml:space="preserve">Click here to enter hyperlinked </w:t>
            </w:r>
            <w:r w:rsidR="00EB0B90">
              <w:rPr>
                <w:rFonts w:ascii="Open Sans" w:hAnsi="Open Sans" w:cs="Open Sans"/>
              </w:rPr>
              <w:t>CMU</w:t>
            </w:r>
            <w:r w:rsidR="00EB0B90" w:rsidRPr="00F23C37">
              <w:rPr>
                <w:rFonts w:ascii="Open Sans" w:hAnsi="Open Sans" w:cs="Open Sans"/>
              </w:rPr>
              <w:t xml:space="preserve"> email</w:t>
            </w:r>
          </w:hyperlink>
        </w:p>
      </w:docPartBody>
    </w:docPart>
    <w:docPart>
      <w:docPartPr>
        <w:name w:val="D8E958E8A43C40BA84A7239D9456E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74658-A6CF-488B-B8D4-296ADE5A77D6}"/>
      </w:docPartPr>
      <w:docPartBody>
        <w:p w:rsidR="00070204" w:rsidRDefault="008979BF" w:rsidP="008979BF">
          <w:pPr>
            <w:pStyle w:val="D8E958E8A43C40BA84A7239D9456EF59"/>
          </w:pPr>
          <w:r w:rsidRPr="00F23C37">
            <w:rPr>
              <w:rStyle w:val="PlaceholderText"/>
              <w:rFonts w:ascii="Open Sans" w:hAnsi="Open Sans" w:cs="Open Sans"/>
              <w:b/>
            </w:rPr>
            <w:t>Click Here to Complete Your Course Title</w:t>
          </w:r>
        </w:p>
      </w:docPartBody>
    </w:docPart>
    <w:docPart>
      <w:docPartPr>
        <w:name w:val="1BE59E9BCC8E4130BB20A16D4E6D5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94533-05CE-4494-9CA4-B7A1196087C7}"/>
      </w:docPartPr>
      <w:docPartBody>
        <w:p w:rsidR="009917D8" w:rsidRDefault="00070204" w:rsidP="00070204">
          <w:pPr>
            <w:pStyle w:val="1BE59E9BCC8E4130BB20A16D4E6D5EE7"/>
          </w:pPr>
          <w:r w:rsidRPr="00F23C37">
            <w:rPr>
              <w:rStyle w:val="PlaceholderText"/>
              <w:rFonts w:ascii="Open Sans" w:hAnsi="Open Sans" w:cs="Open Sans"/>
            </w:rPr>
            <w:t>Click here to enter your achievements.</w:t>
          </w:r>
          <w:r>
            <w:rPr>
              <w:rStyle w:val="PlaceholderText"/>
              <w:rFonts w:ascii="Open Sans" w:hAnsi="Open Sans" w:cs="Open Sans"/>
            </w:rPr>
            <w:t xml:space="preserve"> Quantify these if able to do so truthfully and accurately.</w:t>
          </w:r>
        </w:p>
      </w:docPartBody>
    </w:docPart>
    <w:docPart>
      <w:docPartPr>
        <w:name w:val="0DD3A35526384070AB46553539886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A1E1D-D990-401B-843D-24EAC01D8B9D}"/>
      </w:docPartPr>
      <w:docPartBody>
        <w:p w:rsidR="009917D8" w:rsidRDefault="00070204" w:rsidP="00070204">
          <w:pPr>
            <w:pStyle w:val="0DD3A35526384070AB46553539886A20"/>
          </w:pPr>
          <w:r w:rsidRPr="00F23C37">
            <w:rPr>
              <w:rStyle w:val="PlaceholderText"/>
              <w:rFonts w:ascii="Open Sans" w:hAnsi="Open Sans" w:cs="Open Sans"/>
              <w:i/>
            </w:rPr>
            <w:t>Click Here to Enter The Organisation Name.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B90"/>
    <w:rsid w:val="00001746"/>
    <w:rsid w:val="00070204"/>
    <w:rsid w:val="000E0949"/>
    <w:rsid w:val="001F2C1F"/>
    <w:rsid w:val="00416C75"/>
    <w:rsid w:val="00501D32"/>
    <w:rsid w:val="00641645"/>
    <w:rsid w:val="008979BF"/>
    <w:rsid w:val="009917D8"/>
    <w:rsid w:val="00BC175F"/>
    <w:rsid w:val="00C27E29"/>
    <w:rsid w:val="00EB0B90"/>
    <w:rsid w:val="00F7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0204"/>
    <w:rPr>
      <w:color w:val="808080"/>
    </w:rPr>
  </w:style>
  <w:style w:type="paragraph" w:customStyle="1" w:styleId="A772342E825B46E28BCD6D1135EA8A5C">
    <w:name w:val="A772342E825B46E28BCD6D1135EA8A5C"/>
    <w:rsid w:val="00EB0B90"/>
  </w:style>
  <w:style w:type="paragraph" w:customStyle="1" w:styleId="1BE59E9BCC8E4130BB20A16D4E6D5EE7">
    <w:name w:val="1BE59E9BCC8E4130BB20A16D4E6D5EE7"/>
    <w:rsid w:val="00070204"/>
    <w:rPr>
      <w:lang w:val="en-RW" w:eastAsia="en-RW"/>
    </w:rPr>
  </w:style>
  <w:style w:type="paragraph" w:customStyle="1" w:styleId="649204D177A145FF848A6FCA5BF661A9">
    <w:name w:val="649204D177A145FF848A6FCA5BF661A9"/>
    <w:rsid w:val="00EB0B90"/>
  </w:style>
  <w:style w:type="paragraph" w:customStyle="1" w:styleId="0F09147480514B48B271382B6AE5EE59">
    <w:name w:val="0F09147480514B48B271382B6AE5EE59"/>
    <w:rsid w:val="00EB0B90"/>
  </w:style>
  <w:style w:type="paragraph" w:customStyle="1" w:styleId="A124878EA74449F4ACC46BFB20F030AA">
    <w:name w:val="A124878EA74449F4ACC46BFB20F030AA"/>
    <w:rsid w:val="00EB0B90"/>
  </w:style>
  <w:style w:type="paragraph" w:customStyle="1" w:styleId="08573DBCD40249D3904165C0AEA27A65">
    <w:name w:val="08573DBCD40249D3904165C0AEA27A65"/>
    <w:rsid w:val="00EB0B90"/>
  </w:style>
  <w:style w:type="paragraph" w:customStyle="1" w:styleId="45AA920E64ED4582B5824C1B269D7FC4">
    <w:name w:val="45AA920E64ED4582B5824C1B269D7FC4"/>
    <w:rsid w:val="00EB0B90"/>
  </w:style>
  <w:style w:type="paragraph" w:customStyle="1" w:styleId="277AF643C4BA45FBA7BCC3DF717C8A03">
    <w:name w:val="277AF643C4BA45FBA7BCC3DF717C8A03"/>
    <w:rsid w:val="00EB0B90"/>
  </w:style>
  <w:style w:type="paragraph" w:customStyle="1" w:styleId="E56C7F70A6DA41B89805F64886F0C8AE">
    <w:name w:val="E56C7F70A6DA41B89805F64886F0C8AE"/>
    <w:rsid w:val="00EB0B90"/>
  </w:style>
  <w:style w:type="paragraph" w:customStyle="1" w:styleId="B6D2795F6DEB4786A755C5EE0D82FA61">
    <w:name w:val="B6D2795F6DEB4786A755C5EE0D82FA61"/>
    <w:rsid w:val="00EB0B90"/>
  </w:style>
  <w:style w:type="paragraph" w:customStyle="1" w:styleId="7F77807207E041C2A0801198FF815E9B">
    <w:name w:val="7F77807207E041C2A0801198FF815E9B"/>
    <w:rsid w:val="00EB0B90"/>
  </w:style>
  <w:style w:type="paragraph" w:customStyle="1" w:styleId="EB0ABC8944EF4EBD9D836240D54E03D0">
    <w:name w:val="EB0ABC8944EF4EBD9D836240D54E03D0"/>
    <w:rsid w:val="00EB0B90"/>
  </w:style>
  <w:style w:type="paragraph" w:customStyle="1" w:styleId="A748DF1905364E59A9614F38AAAC3A2E">
    <w:name w:val="A748DF1905364E59A9614F38AAAC3A2E"/>
    <w:rsid w:val="00EB0B90"/>
  </w:style>
  <w:style w:type="paragraph" w:customStyle="1" w:styleId="C4B64E317AA64E65AB9C613D0457D893">
    <w:name w:val="C4B64E317AA64E65AB9C613D0457D893"/>
    <w:rsid w:val="00EB0B90"/>
  </w:style>
  <w:style w:type="paragraph" w:customStyle="1" w:styleId="125C066221134BCE9F7CC90E6FFEA583">
    <w:name w:val="125C066221134BCE9F7CC90E6FFEA583"/>
    <w:rsid w:val="00EB0B90"/>
  </w:style>
  <w:style w:type="paragraph" w:customStyle="1" w:styleId="D446BEDB993443F390A622BCD8F405A5">
    <w:name w:val="D446BEDB993443F390A622BCD8F405A5"/>
    <w:rsid w:val="00EB0B90"/>
  </w:style>
  <w:style w:type="paragraph" w:customStyle="1" w:styleId="6E32CFD25A3841D6AB15E795CB927EE5">
    <w:name w:val="6E32CFD25A3841D6AB15E795CB927EE5"/>
    <w:rsid w:val="00EB0B90"/>
  </w:style>
  <w:style w:type="paragraph" w:customStyle="1" w:styleId="303C7920EEF04989814E2A45806230F3">
    <w:name w:val="303C7920EEF04989814E2A45806230F3"/>
    <w:rsid w:val="00EB0B90"/>
  </w:style>
  <w:style w:type="paragraph" w:customStyle="1" w:styleId="3F2BCEB8C04C4FD6A9CC4D369D46156B">
    <w:name w:val="3F2BCEB8C04C4FD6A9CC4D369D46156B"/>
    <w:rsid w:val="00EB0B90"/>
  </w:style>
  <w:style w:type="paragraph" w:customStyle="1" w:styleId="F5CF2DE8AA064AD9B7322FB79DFBD3BA">
    <w:name w:val="F5CF2DE8AA064AD9B7322FB79DFBD3BA"/>
    <w:rsid w:val="00EB0B90"/>
  </w:style>
  <w:style w:type="paragraph" w:customStyle="1" w:styleId="AD63A0015AEE4C52960DF9F1FD582C4A">
    <w:name w:val="AD63A0015AEE4C52960DF9F1FD582C4A"/>
    <w:rsid w:val="00EB0B90"/>
  </w:style>
  <w:style w:type="paragraph" w:customStyle="1" w:styleId="8819B867EB2043318AAE04B38418EEA0">
    <w:name w:val="8819B867EB2043318AAE04B38418EEA0"/>
    <w:rsid w:val="00EB0B90"/>
  </w:style>
  <w:style w:type="paragraph" w:customStyle="1" w:styleId="1FE2E72BFD4343629B71095BE121A1AB">
    <w:name w:val="1FE2E72BFD4343629B71095BE121A1AB"/>
    <w:rsid w:val="00EB0B90"/>
  </w:style>
  <w:style w:type="paragraph" w:customStyle="1" w:styleId="179683A9191245AD93DCBC8A0FB8C4EA">
    <w:name w:val="179683A9191245AD93DCBC8A0FB8C4EA"/>
    <w:rsid w:val="00EB0B90"/>
  </w:style>
  <w:style w:type="paragraph" w:customStyle="1" w:styleId="100DF70B50534AD8BA7F905E7365FBEF">
    <w:name w:val="100DF70B50534AD8BA7F905E7365FBEF"/>
    <w:rsid w:val="00EB0B90"/>
  </w:style>
  <w:style w:type="paragraph" w:customStyle="1" w:styleId="C3695407010B44A0A7F628A0755537CD">
    <w:name w:val="C3695407010B44A0A7F628A0755537CD"/>
    <w:rsid w:val="00EB0B90"/>
  </w:style>
  <w:style w:type="character" w:styleId="Hyperlink">
    <w:name w:val="Hyperlink"/>
    <w:basedOn w:val="DefaultParagraphFont"/>
    <w:uiPriority w:val="99"/>
    <w:unhideWhenUsed/>
    <w:rsid w:val="00EB0B90"/>
    <w:rPr>
      <w:color w:val="0563C1" w:themeColor="hyperlink"/>
      <w:u w:val="single"/>
    </w:rPr>
  </w:style>
  <w:style w:type="paragraph" w:customStyle="1" w:styleId="52B1ACB08CD4456999A9F785E6533641">
    <w:name w:val="52B1ACB08CD4456999A9F785E6533641"/>
    <w:rsid w:val="00EB0B90"/>
  </w:style>
  <w:style w:type="paragraph" w:customStyle="1" w:styleId="53BB19CD27A746E2870CBA123EB7AF0C">
    <w:name w:val="53BB19CD27A746E2870CBA123EB7AF0C"/>
    <w:rsid w:val="00EB0B90"/>
  </w:style>
  <w:style w:type="paragraph" w:customStyle="1" w:styleId="2024AD298AA24C0F942CE22AB67577A8">
    <w:name w:val="2024AD298AA24C0F942CE22AB67577A8"/>
    <w:rsid w:val="00EB0B90"/>
  </w:style>
  <w:style w:type="paragraph" w:customStyle="1" w:styleId="D8E958E8A43C40BA84A7239D9456EF59">
    <w:name w:val="D8E958E8A43C40BA84A7239D9456EF59"/>
    <w:rsid w:val="008979BF"/>
    <w:rPr>
      <w:lang w:val="en-RW" w:eastAsia="en-RW"/>
    </w:rPr>
  </w:style>
  <w:style w:type="paragraph" w:customStyle="1" w:styleId="0DD3A35526384070AB46553539886A20">
    <w:name w:val="0DD3A35526384070AB46553539886A20"/>
    <w:rsid w:val="00070204"/>
    <w:rPr>
      <w:lang w:val="en-RW" w:eastAsia="en-R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Gatete</dc:creator>
  <cp:lastModifiedBy>Charles Gatete</cp:lastModifiedBy>
  <cp:revision>2</cp:revision>
  <dcterms:created xsi:type="dcterms:W3CDTF">2020-12-10T16:29:00Z</dcterms:created>
  <dcterms:modified xsi:type="dcterms:W3CDTF">2020-12-10T16:29:00Z</dcterms:modified>
</cp:coreProperties>
</file>