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pPr w:leftFromText="180" w:rightFromText="180" w:vertAnchor="text" w:horzAnchor="margin" w:tblpY="-215"/>
        <w:tblW w:w="0" w:type="auto"/>
        <w:tblLook w:val="04A0" w:firstRow="1" w:lastRow="0" w:firstColumn="1" w:lastColumn="0" w:noHBand="0" w:noVBand="1"/>
      </w:tblPr>
      <w:tblGrid>
        <w:gridCol w:w="7645"/>
        <w:gridCol w:w="1374"/>
      </w:tblGrid>
      <w:tr w:rsidR="00856022" w:rsidRPr="00856022" w14:paraId="0919753C" w14:textId="77777777" w:rsidTr="00856022">
        <w:tc>
          <w:tcPr>
            <w:tcW w:w="9019" w:type="dxa"/>
            <w:gridSpan w:val="2"/>
            <w:shd w:val="clear" w:color="auto" w:fill="F2F2F2"/>
          </w:tcPr>
          <w:p w14:paraId="69B2BD6A" w14:textId="77777777" w:rsidR="00856022" w:rsidRPr="00856022" w:rsidRDefault="00856022" w:rsidP="00856022">
            <w:pPr>
              <w:jc w:val="both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bookmarkStart w:id="0" w:name="_Hlk54107866"/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SUMMARY</w:t>
            </w:r>
          </w:p>
        </w:tc>
      </w:tr>
      <w:tr w:rsidR="00856022" w:rsidRPr="00856022" w14:paraId="674E8592" w14:textId="77777777" w:rsidTr="00856022">
        <w:tc>
          <w:tcPr>
            <w:tcW w:w="9019" w:type="dxa"/>
            <w:gridSpan w:val="2"/>
          </w:tcPr>
          <w:sdt>
            <w:sdtPr>
              <w:rPr>
                <w:rFonts w:ascii="Open Sans" w:eastAsia="Calibri" w:hAnsi="Open Sans" w:cs="Open Sans"/>
                <w:sz w:val="20"/>
                <w:szCs w:val="20"/>
              </w:rPr>
              <w:id w:val="594218895"/>
              <w:placeholder>
                <w:docPart w:val="A772342E825B46E28BCD6D1135EA8A5C"/>
              </w:placeholder>
            </w:sdtPr>
            <w:sdtEndPr/>
            <w:sdtContent>
              <w:p w14:paraId="30B33D97" w14:textId="27698187" w:rsidR="00856022" w:rsidRPr="00856022" w:rsidRDefault="00D12686" w:rsidP="00856022">
                <w:pPr>
                  <w:jc w:val="both"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t xml:space="preserve"> </w:t>
                </w:r>
                <w:r w:rsidR="00AF1B87">
                  <w:t>A</w:t>
                </w:r>
                <w:r w:rsidR="00B61DAE">
                  <w:t xml:space="preserve"> 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>military</w:t>
                </w:r>
                <w:r w:rsidR="00B61DAE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telecommunicati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>on e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>ngineer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with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three </w:t>
                </w:r>
                <w:r w:rsidRPr="00D12686">
                  <w:rPr>
                    <w:rFonts w:ascii="Open Sans" w:eastAsia="Calibri" w:hAnsi="Open Sans" w:cs="Open Sans"/>
                    <w:sz w:val="20"/>
                    <w:szCs w:val="20"/>
                  </w:rPr>
                  <w:t>years working experience</w:t>
                </w:r>
                <w:r w:rsidR="00E6357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n</w:t>
                </w:r>
                <w:r w:rsidR="00E6357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>both communication</w:t>
                </w:r>
                <w:r w:rsidR="00444BA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and </w:t>
                </w:r>
                <w:r w:rsidR="00444BA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cyber 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security systems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erve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d 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my nation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 ensuring that its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>defense and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sovereignty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are preserved</w:t>
                </w:r>
                <w:r w:rsidR="002E3CFB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292CC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F40D9A">
                  <w:rPr>
                    <w:rFonts w:ascii="Open Sans" w:eastAsia="Calibri" w:hAnsi="Open Sans" w:cs="Open Sans"/>
                    <w:sz w:val="20"/>
                    <w:szCs w:val="20"/>
                  </w:rPr>
                  <w:t>I work as a both a</w:t>
                </w:r>
                <w:r w:rsidR="008D343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disciplined commanding officer</w:t>
                </w:r>
                <w:r w:rsidR="0056431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F40D9A">
                  <w:rPr>
                    <w:rFonts w:ascii="Open Sans" w:eastAsia="Calibri" w:hAnsi="Open Sans" w:cs="Open Sans"/>
                    <w:sz w:val="20"/>
                    <w:szCs w:val="20"/>
                  </w:rPr>
                  <w:t>and an operator of any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AF1B87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technology 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system avail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ed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>The aim of conducting this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internship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is 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to </w:t>
                </w:r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acquire the practical knowledge</w:t>
                </w:r>
                <w:r w:rsidR="0038409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 both </w:t>
                </w:r>
                <w:r w:rsidR="00EA0E5A">
                  <w:rPr>
                    <w:rFonts w:ascii="Open Sans" w:eastAsia="Calibri" w:hAnsi="Open Sans" w:cs="Open Sans"/>
                    <w:sz w:val="20"/>
                    <w:szCs w:val="20"/>
                  </w:rPr>
                  <w:t>satellite and quantum communication</w:t>
                </w:r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technolo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g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>ies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295E4A">
                  <w:rPr>
                    <w:rFonts w:ascii="Open Sans" w:eastAsia="Calibri" w:hAnsi="Open Sans" w:cs="Open Sans"/>
                    <w:sz w:val="20"/>
                    <w:szCs w:val="20"/>
                  </w:rPr>
                  <w:t>with a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8B0F1D">
                  <w:rPr>
                    <w:rFonts w:ascii="Open Sans" w:eastAsia="Calibri" w:hAnsi="Open Sans" w:cs="Open Sans"/>
                    <w:sz w:val="20"/>
                    <w:szCs w:val="20"/>
                  </w:rPr>
                  <w:t>goal of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familiariz</w:t>
                </w:r>
                <w:r w:rsidR="00295E4A">
                  <w:rPr>
                    <w:rFonts w:ascii="Open Sans" w:eastAsia="Calibri" w:hAnsi="Open Sans" w:cs="Open Sans"/>
                    <w:sz w:val="20"/>
                    <w:szCs w:val="20"/>
                  </w:rPr>
                  <w:t>ing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myself </w:t>
                </w:r>
                <w:r w:rsidR="00295E4A">
                  <w:rPr>
                    <w:rFonts w:ascii="Open Sans" w:eastAsia="Calibri" w:hAnsi="Open Sans" w:cs="Open Sans"/>
                    <w:sz w:val="20"/>
                    <w:szCs w:val="20"/>
                  </w:rPr>
                  <w:t>with</w:t>
                </w:r>
                <w:r w:rsidR="00E2438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the practice of </w:t>
                </w:r>
                <w:r w:rsidR="0064633A">
                  <w:rPr>
                    <w:rFonts w:ascii="Open Sans" w:eastAsia="Calibri" w:hAnsi="Open Sans" w:cs="Open Sans"/>
                    <w:sz w:val="20"/>
                    <w:szCs w:val="20"/>
                  </w:rPr>
                  <w:t>i</w:t>
                </w:r>
                <w:r w:rsidR="00996DCC">
                  <w:rPr>
                    <w:rFonts w:ascii="Open Sans" w:eastAsia="Calibri" w:hAnsi="Open Sans" w:cs="Open Sans"/>
                    <w:sz w:val="20"/>
                    <w:szCs w:val="20"/>
                  </w:rPr>
                  <w:t>mplementing a</w:t>
                </w:r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secure communication sys</w:t>
                </w:r>
                <w:r w:rsidR="00F84099">
                  <w:rPr>
                    <w:rFonts w:ascii="Open Sans" w:eastAsia="Calibri" w:hAnsi="Open Sans" w:cs="Open Sans"/>
                    <w:sz w:val="20"/>
                    <w:szCs w:val="20"/>
                  </w:rPr>
                  <w:t>tem.</w:t>
                </w:r>
              </w:p>
            </w:sdtContent>
          </w:sdt>
        </w:tc>
      </w:tr>
      <w:tr w:rsidR="00856022" w:rsidRPr="00856022" w14:paraId="72A93595" w14:textId="77777777" w:rsidTr="00856022">
        <w:tc>
          <w:tcPr>
            <w:tcW w:w="9019" w:type="dxa"/>
            <w:gridSpan w:val="2"/>
          </w:tcPr>
          <w:p w14:paraId="4A672953" w14:textId="77777777" w:rsidR="00856022" w:rsidRPr="00856022" w:rsidRDefault="00856022" w:rsidP="00856022">
            <w:pPr>
              <w:spacing w:line="288" w:lineRule="auto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</w:p>
        </w:tc>
      </w:tr>
      <w:tr w:rsidR="00856022" w:rsidRPr="00856022" w14:paraId="32125ED5" w14:textId="77777777" w:rsidTr="00856022">
        <w:tc>
          <w:tcPr>
            <w:tcW w:w="9019" w:type="dxa"/>
            <w:gridSpan w:val="2"/>
            <w:shd w:val="clear" w:color="auto" w:fill="F2F2F2"/>
          </w:tcPr>
          <w:p w14:paraId="60798C90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EDUCATION</w:t>
            </w:r>
          </w:p>
        </w:tc>
      </w:tr>
      <w:tr w:rsidR="00856022" w:rsidRPr="00856022" w14:paraId="0281614B" w14:textId="77777777" w:rsidTr="00856022">
        <w:tc>
          <w:tcPr>
            <w:tcW w:w="7645" w:type="dxa"/>
          </w:tcPr>
          <w:p w14:paraId="05CCE826" w14:textId="35DA73B5" w:rsidR="00856022" w:rsidRPr="00856022" w:rsidRDefault="00BA7F4B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b/>
                <w:sz w:val="20"/>
                <w:szCs w:val="20"/>
              </w:rPr>
              <w:t>M</w:t>
            </w: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ASTER OF SCIENCE I</w:t>
            </w:r>
            <w:r>
              <w:rPr>
                <w:rFonts w:ascii="Open Sans" w:eastAsia="Calibri" w:hAnsi="Open Sans" w:cs="Open Sans"/>
                <w:b/>
                <w:sz w:val="20"/>
                <w:szCs w:val="20"/>
              </w:rPr>
              <w:t>N</w:t>
            </w: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-466592205"/>
                <w:placeholder>
                  <w:docPart w:val="D8E958E8A43C40BA84A7239D9456EF59"/>
                </w:placeholder>
              </w:sdtPr>
              <w:sdtEndPr/>
              <w:sdtContent>
                <w:r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 xml:space="preserve"> I</w:t>
                </w:r>
                <w:del w:id="1" w:author="Abel" w:date="2020-11-24T13:47:00Z">
                  <w:r w:rsidRPr="00856022" w:rsidDel="000C2F32">
                    <w:rPr>
                      <w:rFonts w:ascii="Open Sans" w:eastAsia="Calibri" w:hAnsi="Open Sans" w:cs="Open Sans"/>
                      <w:sz w:val="20"/>
                      <w:szCs w:val="20"/>
                    </w:rPr>
                    <w:delText xml:space="preserve"> </w:delText>
                  </w:r>
                </w:del>
                <w:r w:rsidRPr="00856022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NFORMATION TECHNOLOGY</w:t>
                </w:r>
              </w:sdtContent>
            </w:sdt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 xml:space="preserve"> </w:t>
            </w:r>
          </w:p>
          <w:p w14:paraId="20F2BA52" w14:textId="17F816B8" w:rsidR="00856022" w:rsidRPr="00856022" w:rsidRDefault="00BA7F4B" w:rsidP="00856022">
            <w:pPr>
              <w:rPr>
                <w:rFonts w:ascii="Open Sans" w:eastAsia="Calibri" w:hAnsi="Open Sans" w:cs="Open Sans"/>
                <w:i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 xml:space="preserve">CARNEGIE </w:t>
            </w:r>
            <w:r>
              <w:rPr>
                <w:rFonts w:ascii="Open Sans" w:eastAsia="Calibri" w:hAnsi="Open Sans" w:cs="Open Sans"/>
                <w:i/>
                <w:sz w:val="20"/>
                <w:szCs w:val="20"/>
              </w:rPr>
              <w:t>M</w:t>
            </w: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 xml:space="preserve">ELLON </w:t>
            </w:r>
            <w:r>
              <w:rPr>
                <w:rFonts w:ascii="Open Sans" w:eastAsia="Calibri" w:hAnsi="Open Sans" w:cs="Open Sans"/>
                <w:i/>
                <w:sz w:val="20"/>
                <w:szCs w:val="20"/>
              </w:rPr>
              <w:t>U</w:t>
            </w: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 xml:space="preserve">NIVERSITY </w:t>
            </w:r>
            <w:r>
              <w:rPr>
                <w:rFonts w:ascii="Open Sans" w:eastAsia="Calibri" w:hAnsi="Open Sans" w:cs="Open Sans"/>
                <w:i/>
                <w:sz w:val="20"/>
                <w:szCs w:val="20"/>
              </w:rPr>
              <w:t>A</w:t>
            </w:r>
            <w:r w:rsidRPr="00856022">
              <w:rPr>
                <w:rFonts w:ascii="Open Sans" w:eastAsia="Calibri" w:hAnsi="Open Sans" w:cs="Open Sans"/>
                <w:i/>
                <w:sz w:val="20"/>
                <w:szCs w:val="20"/>
              </w:rPr>
              <w:t>FRICA</w:t>
            </w:r>
          </w:p>
          <w:p w14:paraId="1AE29E54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sz w:val="20"/>
                <w:szCs w:val="20"/>
              </w:rPr>
              <w:t>Specializations:</w:t>
            </w:r>
            <w:r w:rsidR="006A45B4" w:rsidRPr="00856022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594216319"/>
                <w:placeholder>
                  <w:docPart w:val="649204D177A145FF848A6FCA5BF661A9"/>
                </w:placeholder>
              </w:sdtPr>
              <w:sdtEndPr/>
              <w:sdtContent>
                <w:sdt>
                  <w:sdtPr>
                    <w:rPr>
                      <w:rFonts w:ascii="Open Sans" w:eastAsia="Calibri" w:hAnsi="Open Sans" w:cs="Open Sans"/>
                      <w:sz w:val="20"/>
                      <w:szCs w:val="20"/>
                    </w:rPr>
                    <w:id w:val="-1185741864"/>
                    <w:placeholder>
                      <w:docPart w:val="0F09147480514B48B271382B6AE5EE59"/>
                    </w:placeholder>
                  </w:sdtPr>
                  <w:sdtEndPr/>
                  <w:sdtContent>
                    <w:r w:rsidR="00270CBC">
                      <w:t xml:space="preserve"> TELECOMMUNICATIONS &amp; NETWORKING</w:t>
                    </w:r>
                    <w:r w:rsidR="00270CBC" w:rsidRPr="00856022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270CBC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TECHNOLOGIES</w:t>
                    </w:r>
                    <w:r w:rsidR="00124046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, CYBER SECURITY.</w:t>
                    </w:r>
                  </w:sdtContent>
                </w:sdt>
              </w:sdtContent>
            </w:sdt>
          </w:p>
        </w:tc>
        <w:tc>
          <w:tcPr>
            <w:tcW w:w="1374" w:type="dxa"/>
          </w:tcPr>
          <w:p w14:paraId="02E0BB62" w14:textId="77777777" w:rsidR="00856022" w:rsidRPr="00856022" w:rsidRDefault="00D14568" w:rsidP="00856022">
            <w:pPr>
              <w:jc w:val="right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291099555"/>
                <w:placeholder>
                  <w:docPart w:val="A124878EA74449F4ACC46BFB20F030AA"/>
                </w:placeholder>
                <w:dropDownList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2020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1876000243"/>
                <w:placeholder>
                  <w:docPart w:val="08573DBCD40249D3904165C0AEA27A65"/>
                </w:placeholder>
                <w:dropDownList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2022</w:t>
                </w:r>
              </w:sdtContent>
            </w:sdt>
          </w:p>
        </w:tc>
      </w:tr>
      <w:tr w:rsidR="00856022" w:rsidRPr="00856022" w14:paraId="59B8D161" w14:textId="77777777" w:rsidTr="00856022">
        <w:tc>
          <w:tcPr>
            <w:tcW w:w="9019" w:type="dxa"/>
            <w:gridSpan w:val="2"/>
          </w:tcPr>
          <w:p w14:paraId="387E20B0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59DC72D3" w14:textId="77777777" w:rsidTr="006F3E55">
        <w:trPr>
          <w:trHeight w:val="1025"/>
        </w:trPr>
        <w:tc>
          <w:tcPr>
            <w:tcW w:w="7645" w:type="dxa"/>
          </w:tcPr>
          <w:p w14:paraId="22455972" w14:textId="77777777" w:rsidR="00856022" w:rsidRPr="00856022" w:rsidRDefault="006A45B4" w:rsidP="00856022">
            <w:pPr>
              <w:tabs>
                <w:tab w:val="right" w:pos="8082"/>
              </w:tabs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 xml:space="preserve">BACHELOR OF SCIENCE IN </w:t>
            </w: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-534972608"/>
                <w:placeholder>
                  <w:docPart w:val="45AA920E64ED4582B5824C1B269D7FC4"/>
                </w:placeholder>
              </w:sdtPr>
              <w:sdtEndPr/>
              <w:sdtContent>
                <w:sdt>
                  <w:sdtPr>
                    <w:rPr>
                      <w:rFonts w:ascii="Open Sans" w:eastAsia="Calibri" w:hAnsi="Open Sans" w:cs="Open Sans"/>
                      <w:b/>
                      <w:sz w:val="20"/>
                      <w:szCs w:val="20"/>
                    </w:rPr>
                    <w:id w:val="903791676"/>
                    <w:placeholder>
                      <w:docPart w:val="277AF643C4BA45FBA7BCC3DF717C8A03"/>
                    </w:placeholder>
                  </w:sdtPr>
                  <w:sdtEndPr/>
                  <w:sdtContent>
                    <w:r w:rsidRPr="00856022">
                      <w:rPr>
                        <w:rFonts w:ascii="Open Sans" w:eastAsia="Calibri" w:hAnsi="Open Sans" w:cs="Open Sans"/>
                        <w:b/>
                        <w:sz w:val="20"/>
                        <w:szCs w:val="20"/>
                      </w:rPr>
                      <w:t>ELECTRONICS AND TELECOMMUNICATION ENGINEERING</w:t>
                    </w:r>
                  </w:sdtContent>
                </w:sdt>
              </w:sdtContent>
            </w:sdt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ab/>
            </w:r>
          </w:p>
          <w:sdt>
            <w:sdtPr>
              <w:rPr>
                <w:rFonts w:ascii="Open Sans" w:eastAsia="Calibri" w:hAnsi="Open Sans" w:cs="Open Sans"/>
                <w:i/>
                <w:sz w:val="20"/>
                <w:szCs w:val="20"/>
              </w:rPr>
              <w:id w:val="-778489422"/>
              <w:placeholder>
                <w:docPart w:val="E56C7F70A6DA41B89805F64886F0C8AE"/>
              </w:placeholder>
            </w:sdtPr>
            <w:sdtEndPr/>
            <w:sdtContent>
              <w:p w14:paraId="65ACE4E8" w14:textId="4E84ACBC" w:rsidR="00856022" w:rsidRPr="00856022" w:rsidRDefault="00D14568" w:rsidP="00856022">
                <w:pPr>
                  <w:rPr>
                    <w:rFonts w:ascii="Open Sans" w:eastAsia="Calibri" w:hAnsi="Open Sans" w:cs="Open Sans"/>
                    <w:i/>
                    <w:sz w:val="20"/>
                    <w:szCs w:val="20"/>
                  </w:rPr>
                </w:pPr>
                <w:sdt>
                  <w:sdtPr>
                    <w:rPr>
                      <w:rFonts w:ascii="Open Sans" w:eastAsia="Calibri" w:hAnsi="Open Sans" w:cs="Open Sans"/>
                      <w:i/>
                      <w:sz w:val="20"/>
                      <w:szCs w:val="20"/>
                    </w:rPr>
                    <w:id w:val="-2071266371"/>
                    <w:placeholder>
                      <w:docPart w:val="B6D2795F6DEB4786A755C5EE0D82FA61"/>
                    </w:placeholder>
                  </w:sdtPr>
                  <w:sdtEndPr/>
                  <w:sdtContent>
                    <w:r w:rsidR="006A45B4" w:rsidRPr="00856022">
                      <w:rPr>
                        <w:rFonts w:ascii="Open Sans" w:eastAsia="Calibri" w:hAnsi="Open Sans" w:cs="Open Sans"/>
                        <w:i/>
                        <w:sz w:val="20"/>
                        <w:szCs w:val="20"/>
                      </w:rPr>
                      <w:t xml:space="preserve">UNIVERSITY OF RWANDA </w:t>
                    </w:r>
                  </w:sdtContent>
                </w:sdt>
              </w:p>
            </w:sdtContent>
          </w:sdt>
          <w:p w14:paraId="34D69556" w14:textId="77777777" w:rsidR="00856022" w:rsidRPr="00856022" w:rsidRDefault="006A45B4" w:rsidP="00856022">
            <w:pPr>
              <w:spacing w:line="288" w:lineRule="auto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sz w:val="20"/>
                <w:szCs w:val="20"/>
              </w:rPr>
              <w:t xml:space="preserve">SPECIALIZATION: 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958108270"/>
                <w:placeholder>
                  <w:docPart w:val="7F77807207E041C2A0801198FF815E9B"/>
                </w:placeholder>
              </w:sdtPr>
              <w:sdtEndPr/>
              <w:sdtContent>
                <w:sdt>
                  <w:sdtPr>
                    <w:rPr>
                      <w:rFonts w:ascii="Open Sans" w:eastAsia="Calibri" w:hAnsi="Open Sans" w:cs="Open Sans"/>
                      <w:sz w:val="20"/>
                      <w:szCs w:val="20"/>
                    </w:rPr>
                    <w:id w:val="1747002473"/>
                    <w:placeholder>
                      <w:docPart w:val="EB0ABC8944EF4EBD9D836240D54E03D0"/>
                    </w:placeholder>
                  </w:sdtPr>
                  <w:sdtEndPr/>
                  <w:sdtContent>
                    <w:r w:rsidRPr="00856022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TELECOMMUNICATIONS</w:t>
                    </w:r>
                    <w:r w:rsidR="00B83666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&amp;NETWORKING TECHNOLOGIES</w:t>
                    </w:r>
                  </w:sdtContent>
                </w:sdt>
              </w:sdtContent>
            </w:sdt>
          </w:p>
        </w:tc>
        <w:tc>
          <w:tcPr>
            <w:tcW w:w="1374" w:type="dxa"/>
          </w:tcPr>
          <w:p w14:paraId="272BE427" w14:textId="77777777" w:rsidR="00856022" w:rsidRPr="00856022" w:rsidRDefault="00D14568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441646698"/>
                <w:placeholder>
                  <w:docPart w:val="A748DF1905364E59A9614F38AAAC3A2E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2011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841742067"/>
                <w:placeholder>
                  <w:docPart w:val="C4B64E317AA64E65AB9C613D0457D893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2015</w:t>
                </w:r>
              </w:sdtContent>
            </w:sdt>
          </w:p>
        </w:tc>
      </w:tr>
      <w:tr w:rsidR="00856022" w:rsidRPr="00856022" w14:paraId="71FD5A6F" w14:textId="77777777" w:rsidTr="006F3E55">
        <w:trPr>
          <w:trHeight w:val="148"/>
        </w:trPr>
        <w:tc>
          <w:tcPr>
            <w:tcW w:w="9019" w:type="dxa"/>
            <w:gridSpan w:val="2"/>
          </w:tcPr>
          <w:p w14:paraId="792DED81" w14:textId="77777777" w:rsidR="00856022" w:rsidRPr="00856022" w:rsidRDefault="00856022" w:rsidP="00856022">
            <w:pPr>
              <w:spacing w:line="288" w:lineRule="auto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</w:p>
        </w:tc>
      </w:tr>
      <w:tr w:rsidR="00856022" w:rsidRPr="00856022" w14:paraId="07B405D1" w14:textId="77777777" w:rsidTr="00856022">
        <w:tc>
          <w:tcPr>
            <w:tcW w:w="9019" w:type="dxa"/>
            <w:gridSpan w:val="2"/>
            <w:shd w:val="clear" w:color="auto" w:fill="F2F2F2"/>
          </w:tcPr>
          <w:p w14:paraId="1F8335CF" w14:textId="77777777" w:rsidR="00856022" w:rsidRPr="00856022" w:rsidRDefault="00856022" w:rsidP="00856022">
            <w:p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KEY EXPERIENCE</w:t>
            </w:r>
          </w:p>
        </w:tc>
      </w:tr>
      <w:tr w:rsidR="00856022" w:rsidRPr="00856022" w14:paraId="1BA17D03" w14:textId="77777777" w:rsidTr="00856022">
        <w:tc>
          <w:tcPr>
            <w:tcW w:w="7645" w:type="dxa"/>
          </w:tcPr>
          <w:p w14:paraId="204FDE92" w14:textId="424420CA" w:rsidR="00856022" w:rsidRPr="00856022" w:rsidRDefault="00D14568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974180611"/>
                <w:placeholder>
                  <w:docPart w:val="125C066221134BCE9F7CC90E6FFEA583"/>
                </w:placeholder>
              </w:sdtPr>
              <w:sdtEndPr/>
              <w:sdtContent>
                <w:r w:rsidR="00BA7F4B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A S</w:t>
                </w:r>
                <w:r w:rsidR="00B83666" w:rsidRPr="00856022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TAFF OFFICER</w:t>
                </w:r>
              </w:sdtContent>
            </w:sdt>
          </w:p>
          <w:p w14:paraId="331A50FF" w14:textId="77777777" w:rsidR="00856022" w:rsidRPr="00856022" w:rsidRDefault="00D14568" w:rsidP="00856022">
            <w:pPr>
              <w:rPr>
                <w:rFonts w:ascii="Open Sans" w:eastAsia="Calibri" w:hAnsi="Open Sans" w:cs="Open Sans"/>
                <w:iCs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i/>
                  <w:sz w:val="20"/>
                  <w:szCs w:val="20"/>
                </w:rPr>
                <w:id w:val="-1004127198"/>
                <w:placeholder>
                  <w:docPart w:val="D446BEDB993443F390A622BCD8F405A5"/>
                </w:placeholder>
              </w:sdtPr>
              <w:sdtEndPr>
                <w:rPr>
                  <w:i w:val="0"/>
                  <w:iCs/>
                </w:rPr>
              </w:sdtEndPr>
              <w:sdtContent>
                <w:r w:rsidR="009B4370" w:rsidRPr="00856022">
                  <w:rPr>
                    <w:rFonts w:ascii="Open Sans" w:eastAsia="Calibri" w:hAnsi="Open Sans" w:cs="Open Sans"/>
                    <w:iCs/>
                    <w:sz w:val="20"/>
                    <w:szCs w:val="20"/>
                  </w:rPr>
                  <w:t>MINISTRY OF DEFENSE</w:t>
                </w:r>
                <w:r w:rsidR="009B4370" w:rsidRPr="009B4370">
                  <w:rPr>
                    <w:rFonts w:ascii="Open Sans" w:eastAsia="Calibri" w:hAnsi="Open Sans" w:cs="Open Sans"/>
                    <w:iCs/>
                    <w:sz w:val="20"/>
                    <w:szCs w:val="20"/>
                  </w:rPr>
                  <w:t xml:space="preserve"> </w:t>
                </w:r>
                <w:r w:rsidR="009B4370" w:rsidRPr="00856022">
                  <w:rPr>
                    <w:rFonts w:ascii="Open Sans" w:eastAsia="Calibri" w:hAnsi="Open Sans" w:cs="Open Sans"/>
                    <w:iCs/>
                    <w:sz w:val="20"/>
                    <w:szCs w:val="20"/>
                  </w:rPr>
                  <w:t>(MOD)</w:t>
                </w:r>
              </w:sdtContent>
            </w:sdt>
          </w:p>
          <w:p w14:paraId="13A204D5" w14:textId="6E91D6F0" w:rsidR="00856022" w:rsidRPr="00856022" w:rsidRDefault="00D14568" w:rsidP="00856022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727643383"/>
                <w:placeholder>
                  <w:docPart w:val="6E32CFD25A3841D6AB15E795CB927EE5"/>
                </w:placeholder>
              </w:sdtPr>
              <w:sdtEndPr/>
              <w:sdtContent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A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>s a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>staff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officer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whose role is to follow orders of superior leaders and  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achieved</w:t>
                </w:r>
                <w:r w:rsidR="00DF605F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successfully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all the tasks </w:t>
                </w:r>
                <w:r w:rsidR="00DF605F">
                  <w:rPr>
                    <w:rFonts w:ascii="Open Sans" w:eastAsia="Calibri" w:hAnsi="Open Sans" w:cs="Open Sans"/>
                    <w:sz w:val="20"/>
                    <w:szCs w:val="20"/>
                  </w:rPr>
                  <w:t>assigned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607E71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to 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by </w:t>
                </w:r>
                <w:r w:rsidR="00DF605F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the ministry. </w:t>
                </w:r>
              </w:sdtContent>
            </w:sdt>
          </w:p>
        </w:tc>
        <w:tc>
          <w:tcPr>
            <w:tcW w:w="1374" w:type="dxa"/>
          </w:tcPr>
          <w:p w14:paraId="49A009B7" w14:textId="77777777" w:rsidR="00856022" w:rsidRPr="00856022" w:rsidRDefault="00D14568" w:rsidP="00856022">
            <w:pPr>
              <w:jc w:val="right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409236243"/>
                <w:placeholder>
                  <w:docPart w:val="303C7920EEF04989814E2A45806230F3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2017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896740402"/>
                <w:placeholder>
                  <w:docPart w:val="3F2BCEB8C04C4FD6A9CC4D369D46156B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2020</w:t>
                </w:r>
              </w:sdtContent>
            </w:sdt>
          </w:p>
        </w:tc>
      </w:tr>
      <w:tr w:rsidR="00856022" w:rsidRPr="00856022" w14:paraId="112B7925" w14:textId="77777777" w:rsidTr="00856022">
        <w:tc>
          <w:tcPr>
            <w:tcW w:w="9019" w:type="dxa"/>
            <w:gridSpan w:val="2"/>
          </w:tcPr>
          <w:p w14:paraId="1D45932A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3AA98980" w14:textId="77777777" w:rsidTr="006F3E55">
        <w:trPr>
          <w:trHeight w:val="1769"/>
        </w:trPr>
        <w:tc>
          <w:tcPr>
            <w:tcW w:w="7645" w:type="dxa"/>
          </w:tcPr>
          <w:p w14:paraId="4BD32D79" w14:textId="77777777" w:rsidR="00856022" w:rsidRPr="00856022" w:rsidRDefault="00D14568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b/>
                  <w:sz w:val="20"/>
                  <w:szCs w:val="20"/>
                </w:rPr>
                <w:id w:val="-123703062"/>
                <w:placeholder>
                  <w:docPart w:val="F5CF2DE8AA064AD9B7322FB79DFBD3BA"/>
                </w:placeholder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b/>
                    <w:sz w:val="20"/>
                    <w:szCs w:val="20"/>
                  </w:rPr>
                  <w:t>A TEACHER IN HIGHSCHOOL</w:t>
                </w:r>
              </w:sdtContent>
            </w:sdt>
          </w:p>
          <w:p w14:paraId="7F845B29" w14:textId="77777777" w:rsidR="00856022" w:rsidRPr="00856022" w:rsidRDefault="00D14568" w:rsidP="00856022">
            <w:pPr>
              <w:rPr>
                <w:rFonts w:ascii="Open Sans" w:eastAsia="Calibri" w:hAnsi="Open Sans" w:cs="Open Sans"/>
                <w:i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i/>
                  <w:sz w:val="20"/>
                  <w:szCs w:val="20"/>
                </w:rPr>
                <w:id w:val="195207905"/>
                <w:placeholder>
                  <w:docPart w:val="AD63A0015AEE4C52960DF9F1FD582C4A"/>
                </w:placeholder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i/>
                    <w:sz w:val="20"/>
                    <w:szCs w:val="20"/>
                  </w:rPr>
                  <w:t>KING DAVID ACADEMY</w:t>
                </w:r>
              </w:sdtContent>
            </w:sdt>
          </w:p>
          <w:p w14:paraId="13AA3CCB" w14:textId="7736E8FB" w:rsidR="00856022" w:rsidRPr="00856022" w:rsidRDefault="00D14568" w:rsidP="00856022">
            <w:pPr>
              <w:numPr>
                <w:ilvl w:val="0"/>
                <w:numId w:val="1"/>
              </w:numPr>
              <w:contextualSpacing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-237558988"/>
                <w:placeholder>
                  <w:docPart w:val="8819B867EB2043318AAE04B38418EEA0"/>
                </w:placeholder>
              </w:sdtPr>
              <w:sdtEndPr/>
              <w:sdtContent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In my teaching work, I </w:t>
                </w:r>
                <w:r w:rsidR="001C4311">
                  <w:rPr>
                    <w:rFonts w:ascii="Open Sans" w:eastAsia="Calibri" w:hAnsi="Open Sans" w:cs="Open Sans"/>
                    <w:sz w:val="20"/>
                    <w:szCs w:val="20"/>
                  </w:rPr>
                  <w:t>encouraged ordinary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level students to 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prefer science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subjects mainly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B83666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mathematics,</w:t>
                </w:r>
                <w:r w:rsidR="00B8366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and physics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and the national examination results in these subjects reported that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seventy five percent of 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>students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passed the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>m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with a distinction</w:t>
                </w:r>
                <w:r w:rsidR="0078266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level</w:t>
                </w:r>
                <w:r w:rsidR="00BA7F4B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  <w:r w:rsidR="00B8366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04EAE5D5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27FC4B1" w14:textId="77777777" w:rsidR="00856022" w:rsidRPr="00856022" w:rsidRDefault="00D14568" w:rsidP="00856022">
            <w:pPr>
              <w:jc w:val="right"/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736210833"/>
                <w:placeholder>
                  <w:docPart w:val="1FE2E72BFD4343629B71095BE121A1AB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6A45B4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</w:sdtContent>
            </w:sdt>
            <w:r w:rsidR="00856022" w:rsidRPr="00856022">
              <w:rPr>
                <w:rFonts w:ascii="Open Sans" w:eastAsia="Calibri" w:hAnsi="Open Sans" w:cs="Open Sans"/>
                <w:sz w:val="20"/>
                <w:szCs w:val="20"/>
              </w:rPr>
              <w:t>-</w:t>
            </w:r>
            <w:sdt>
              <w:sdtPr>
                <w:rPr>
                  <w:rFonts w:ascii="Open Sans" w:eastAsia="Calibri" w:hAnsi="Open Sans" w:cs="Open Sans"/>
                  <w:sz w:val="20"/>
                  <w:szCs w:val="20"/>
                </w:rPr>
                <w:id w:val="570469133"/>
                <w:placeholder>
                  <w:docPart w:val="179683A9191245AD93DCBC8A0FB8C4EA"/>
                </w:placeholder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856022"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</w:sdtContent>
            </w:sdt>
          </w:p>
        </w:tc>
      </w:tr>
      <w:tr w:rsidR="00856022" w:rsidRPr="00856022" w14:paraId="43F827FA" w14:textId="77777777" w:rsidTr="006F3E55">
        <w:trPr>
          <w:trHeight w:val="124"/>
        </w:trPr>
        <w:tc>
          <w:tcPr>
            <w:tcW w:w="9019" w:type="dxa"/>
            <w:gridSpan w:val="2"/>
          </w:tcPr>
          <w:p w14:paraId="2024EF2C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1F1A1DA4" w14:textId="77777777" w:rsidTr="00856022">
        <w:tc>
          <w:tcPr>
            <w:tcW w:w="9019" w:type="dxa"/>
            <w:gridSpan w:val="2"/>
            <w:shd w:val="clear" w:color="auto" w:fill="F2F2F2"/>
          </w:tcPr>
          <w:p w14:paraId="2222761E" w14:textId="77777777" w:rsidR="00856022" w:rsidRPr="00856022" w:rsidRDefault="00856022" w:rsidP="00856022">
            <w:pPr>
              <w:rPr>
                <w:rFonts w:ascii="Open Sans" w:eastAsia="Calibri" w:hAnsi="Open Sans" w:cs="Open Sans"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SKILLS &amp; CERTIFICATIONS</w:t>
            </w:r>
          </w:p>
        </w:tc>
      </w:tr>
      <w:tr w:rsidR="00856022" w:rsidRPr="00856022" w14:paraId="67F7B4AB" w14:textId="77777777" w:rsidTr="00642959">
        <w:trPr>
          <w:trHeight w:val="2400"/>
        </w:trPr>
        <w:tc>
          <w:tcPr>
            <w:tcW w:w="9019" w:type="dxa"/>
            <w:gridSpan w:val="2"/>
          </w:tcPr>
          <w:sdt>
            <w:sdtPr>
              <w:id w:val="1443487110"/>
              <w:placeholder>
                <w:docPart w:val="100DF70B50534AD8BA7F905E7365FBEF"/>
              </w:placeholder>
            </w:sdtPr>
            <w:sdtEndPr>
              <w:rPr>
                <w:rFonts w:ascii="Open Sans" w:eastAsia="Calibri" w:hAnsi="Open Sans" w:cs="Open Sans"/>
                <w:sz w:val="20"/>
                <w:szCs w:val="20"/>
              </w:rPr>
            </w:sdtEndPr>
            <w:sdtContent>
              <w:p w14:paraId="00D7AD98" w14:textId="75B51ADE" w:rsidR="009E5044" w:rsidRDefault="00D14568" w:rsidP="009E5044">
                <w:pPr>
                  <w:pStyle w:val="ListParagraph"/>
                  <w:numPr>
                    <w:ilvl w:val="0"/>
                    <w:numId w:val="6"/>
                  </w:numPr>
                </w:pPr>
                <w:sdt>
                  <w:sdtPr>
                    <w:id w:val="316701190"/>
                    <w:placeholder>
                      <w:docPart w:val="1BE59E9BCC8E4130BB20A16D4E6D5EE7"/>
                    </w:placeholder>
                  </w:sdtPr>
                  <w:sdtEndPr/>
                  <w:sdtContent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CERTIFICATE OF INTERNSHIP COMPLETION ISSUED BY</w:t>
                    </w:r>
                    <w:r w:rsidR="007152E9" w:rsidRPr="009E5044">
                      <w:rPr>
                        <w:rFonts w:ascii="Open Sans" w:eastAsia="Calibri" w:hAnsi="Open Sans" w:cs="Open Sans"/>
                        <w:i/>
                        <w:sz w:val="20"/>
                        <w:szCs w:val="20"/>
                      </w:rPr>
                      <w:t xml:space="preserve"> </w:t>
                    </w:r>
                    <w:sdt>
                      <w:sdtPr>
                        <w:rPr>
                          <w:i/>
                        </w:rPr>
                        <w:id w:val="1084651621"/>
                        <w:placeholder>
                          <w:docPart w:val="0DD3A35526384070AB46553539886A20"/>
                        </w:placeholder>
                      </w:sdtPr>
                      <w:sdtEndPr/>
                      <w:sdtContent>
                        <w:r w:rsidR="007152E9" w:rsidRPr="009E5044">
                          <w:rPr>
                            <w:rFonts w:ascii="Open Sans" w:eastAsia="Calibri" w:hAnsi="Open Sans" w:cs="Open Sans"/>
                            <w:i/>
                            <w:sz w:val="20"/>
                            <w:szCs w:val="20"/>
                          </w:rPr>
                          <w:t>NEW ARTEL CORPORATION-RWANDA</w:t>
                        </w:r>
                      </w:sdtContent>
                    </w:sdt>
                    <w:r w:rsidR="007152E9" w:rsidRPr="009E5044" w:rsidDel="00FD01AE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: </w:t>
                    </w:r>
                    <w:r w:rsidR="00B61DAE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I 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got engaged</w:t>
                    </w:r>
                    <w:r w:rsidR="00B61DAE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9E5044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in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projects implementations</w:t>
                    </w:r>
                    <w:r w:rsidR="00B61DAE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related to computer networking fields, voice over internet protocol (VOIP), and a very-small-aperture terminal (VSAT) technology</w:t>
                    </w:r>
                    <w:r w:rsid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at the marketplace</w:t>
                    </w:r>
                    <w:r w:rsidR="007152E9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. </w:t>
                    </w:r>
                    <w:r w:rsidR="00FA76CA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                   </w:t>
                    </w:r>
                    <w:r w:rsidR="007A3DF0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 xml:space="preserve">                                                                     </w:t>
                    </w:r>
                    <w:r w:rsidR="00FA76CA" w:rsidRPr="009E5044">
                      <w:rPr>
                        <w:rFonts w:ascii="Open Sans" w:eastAsia="Calibri" w:hAnsi="Open Sans" w:cs="Open Sans"/>
                        <w:sz w:val="20"/>
                        <w:szCs w:val="20"/>
                      </w:rPr>
                      <w:t>2015</w:t>
                    </w:r>
                  </w:sdtContent>
                </w:sdt>
              </w:p>
              <w:p w14:paraId="436C215B" w14:textId="4BDD38C5" w:rsidR="00FA76CA" w:rsidRPr="009E5044" w:rsidRDefault="00856022" w:rsidP="009E5044">
                <w:pPr>
                  <w:pStyle w:val="ListParagraph"/>
                  <w:numPr>
                    <w:ilvl w:val="0"/>
                    <w:numId w:val="6"/>
                  </w:numPr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Certificate on java technologies, google web technologies, and adobe web techniques </w:t>
                </w:r>
              </w:p>
              <w:p w14:paraId="52673562" w14:textId="33213407" w:rsidR="00856022" w:rsidRPr="009E5044" w:rsidRDefault="009E5044" w:rsidP="009E5044">
                <w:pPr>
                  <w:jc w:val="both"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</w:t>
                </w:r>
                <w:r w:rsidR="00FA76CA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>provided</w:t>
                </w:r>
                <w:r w:rsidR="00856022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by JCERTIF international company </w:t>
                </w:r>
                <w:r w:rsidR="004970BD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        </w:t>
                </w:r>
                <w:r w:rsidR="00FA76CA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</w:t>
                </w:r>
                <w:r w:rsidR="007A3DF0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</w:t>
                </w:r>
                <w:r w:rsidR="004970BD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  <w:r w:rsidR="00856022" w:rsidRPr="009E5044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                   </w:t>
                </w:r>
              </w:p>
              <w:p w14:paraId="5C77E051" w14:textId="1580423E" w:rsidR="009B4370" w:rsidRDefault="009B4370" w:rsidP="00FA76CA">
                <w:pPr>
                  <w:numPr>
                    <w:ilvl w:val="0"/>
                    <w:numId w:val="5"/>
                  </w:numPr>
                  <w:contextualSpacing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Computer languages</w:t>
                </w:r>
                <w:r w:rsidR="0020448E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(Basic):</w:t>
                </w:r>
                <w:r w:rsidR="0020448E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>Java, C, Python, and Linux</w:t>
                </w:r>
                <w:r w:rsidR="004970BD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</w:t>
                </w:r>
                <w:r w:rsidR="00FA76CA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</w:t>
                </w:r>
                <w:r w:rsidR="004970BD">
                  <w:rPr>
                    <w:rFonts w:ascii="Open Sans" w:eastAsia="Calibri" w:hAnsi="Open Sans" w:cs="Open Sans"/>
                    <w:sz w:val="20"/>
                    <w:szCs w:val="20"/>
                  </w:rPr>
                  <w:t>2016</w:t>
                </w:r>
              </w:p>
              <w:p w14:paraId="5468513B" w14:textId="7906CD71" w:rsidR="00FA76CA" w:rsidRPr="00856022" w:rsidRDefault="00FA76CA" w:rsidP="00FA76CA">
                <w:pPr>
                  <w:numPr>
                    <w:ilvl w:val="0"/>
                    <w:numId w:val="5"/>
                  </w:numPr>
                  <w:spacing w:after="160" w:line="259" w:lineRule="auto"/>
                  <w:contextualSpacing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 w:rsidRPr="00856022">
                  <w:rPr>
                    <w:rFonts w:ascii="Open Sans" w:eastAsia="Calibri" w:hAnsi="Open Sans" w:cs="Open Sans"/>
                    <w:sz w:val="20"/>
                    <w:szCs w:val="20"/>
                  </w:rPr>
                  <w:t>Basic cryptography skills</w:t>
                </w:r>
                <w:r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                                                                                                    2017                                                                                                                       </w:t>
                </w:r>
              </w:p>
              <w:p w14:paraId="7DE57CF5" w14:textId="77777777" w:rsidR="00856022" w:rsidRPr="00856022" w:rsidRDefault="00D14568" w:rsidP="00856022">
                <w:pPr>
                  <w:ind w:left="360"/>
                  <w:contextualSpacing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</w:p>
            </w:sdtContent>
          </w:sdt>
        </w:tc>
      </w:tr>
      <w:tr w:rsidR="00856022" w:rsidRPr="00856022" w14:paraId="7EAC9391" w14:textId="77777777" w:rsidTr="00E24386">
        <w:trPr>
          <w:trHeight w:val="150"/>
        </w:trPr>
        <w:tc>
          <w:tcPr>
            <w:tcW w:w="9019" w:type="dxa"/>
            <w:gridSpan w:val="2"/>
            <w:tcBorders>
              <w:bottom w:val="single" w:sz="4" w:space="0" w:color="auto"/>
            </w:tcBorders>
          </w:tcPr>
          <w:p w14:paraId="24DAF318" w14:textId="77777777" w:rsidR="00856022" w:rsidRPr="00856022" w:rsidRDefault="00856022" w:rsidP="00856022">
            <w:pPr>
              <w:jc w:val="right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856022" w:rsidRPr="00856022" w14:paraId="27AE1AA9" w14:textId="77777777" w:rsidTr="00856022">
        <w:tc>
          <w:tcPr>
            <w:tcW w:w="9019" w:type="dxa"/>
            <w:gridSpan w:val="2"/>
            <w:shd w:val="clear" w:color="auto" w:fill="F2F2F2"/>
          </w:tcPr>
          <w:p w14:paraId="3DA61631" w14:textId="77777777" w:rsidR="00856022" w:rsidRPr="00856022" w:rsidRDefault="00856022" w:rsidP="00856022">
            <w:pPr>
              <w:rPr>
                <w:rFonts w:ascii="Open Sans" w:eastAsia="Calibri" w:hAnsi="Open Sans" w:cs="Open Sans"/>
                <w:b/>
                <w:sz w:val="20"/>
                <w:szCs w:val="20"/>
              </w:rPr>
            </w:pPr>
            <w:r w:rsidRPr="00856022">
              <w:rPr>
                <w:rFonts w:ascii="Open Sans" w:eastAsia="Calibri" w:hAnsi="Open Sans" w:cs="Open Sans"/>
                <w:b/>
                <w:sz w:val="20"/>
                <w:szCs w:val="20"/>
              </w:rPr>
              <w:t>INTERESTS &amp; ACHIEVEMENTS</w:t>
            </w:r>
          </w:p>
        </w:tc>
      </w:tr>
      <w:tr w:rsidR="00856022" w:rsidRPr="00856022" w14:paraId="0A809108" w14:textId="77777777" w:rsidTr="00856022">
        <w:tc>
          <w:tcPr>
            <w:tcW w:w="9019" w:type="dxa"/>
            <w:gridSpan w:val="2"/>
          </w:tcPr>
          <w:sdt>
            <w:sdtPr>
              <w:id w:val="-614364644"/>
              <w:placeholder>
                <w:docPart w:val="C3695407010B44A0A7F628A0755537CD"/>
              </w:placeholder>
            </w:sdtPr>
            <w:sdtEndPr/>
            <w:sdtContent>
              <w:p w14:paraId="5D419C76" w14:textId="5281A643" w:rsidR="00856022" w:rsidRPr="0020448E" w:rsidRDefault="006230EB" w:rsidP="0020448E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>
                  <w:t>P</w:t>
                </w:r>
                <w:r w:rsidR="0020448E" w:rsidRPr="0020448E">
                  <w:rPr>
                    <w:rFonts w:ascii="Open Sans" w:eastAsia="Calibri" w:hAnsi="Open Sans" w:cs="Open Sans"/>
                    <w:sz w:val="20"/>
                    <w:szCs w:val="20"/>
                  </w:rPr>
                  <w:t>hilanthropic activities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;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Among cofounders 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of a charity organization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known as: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“LET G/R”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that helps the needy people with basic needs</w:t>
                </w:r>
              </w:p>
              <w:p w14:paraId="391C3741" w14:textId="2DABA05A" w:rsidR="00856022" w:rsidRPr="00D00DA0" w:rsidRDefault="00D00DA0" w:rsidP="00D00DA0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Open Sans" w:eastAsia="Calibri" w:hAnsi="Open Sans" w:cs="Open Sans"/>
                    <w:sz w:val="20"/>
                    <w:szCs w:val="20"/>
                  </w:rPr>
                </w:pPr>
                <w:r w:rsidRPr="00D00DA0">
                  <w:rPr>
                    <w:rFonts w:ascii="Open Sans" w:eastAsia="Calibri" w:hAnsi="Open Sans" w:cs="Open Sans"/>
                    <w:sz w:val="20"/>
                    <w:szCs w:val="20"/>
                  </w:rPr>
                  <w:t>Leadership roles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: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>I</w:t>
                </w:r>
                <w:r w:rsidR="007A3DF0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was a 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>military</w:t>
                </w:r>
                <w:r w:rsidR="005D63FF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platoon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commander</w:t>
                </w:r>
                <w:r w:rsidR="00341B7C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in Rwanda Defense forces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and a</w:t>
                </w:r>
                <w:r w:rsidR="004E26B5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social affairs leader at the undergraduate level</w:t>
                </w:r>
                <w:r w:rsidR="00DA1256">
                  <w:rPr>
                    <w:rFonts w:ascii="Open Sans" w:eastAsia="Calibri" w:hAnsi="Open Sans" w:cs="Open Sans"/>
                    <w:sz w:val="20"/>
                    <w:szCs w:val="20"/>
                  </w:rPr>
                  <w:t xml:space="preserve"> for the period of three years</w:t>
                </w:r>
                <w:r w:rsidR="000B2CF0">
                  <w:rPr>
                    <w:rFonts w:ascii="Open Sans" w:eastAsia="Calibri" w:hAnsi="Open Sans" w:cs="Open Sans"/>
                    <w:sz w:val="20"/>
                    <w:szCs w:val="20"/>
                  </w:rPr>
                  <w:t>.</w:t>
                </w:r>
              </w:p>
            </w:sdtContent>
          </w:sdt>
        </w:tc>
      </w:tr>
    </w:tbl>
    <w:bookmarkEnd w:id="0"/>
    <w:p w14:paraId="0148A046" w14:textId="50CA579A" w:rsidR="003477B2" w:rsidRDefault="002E3CFB" w:rsidP="002E3CFB">
      <w:r>
        <w:t xml:space="preserve">                                                        </w:t>
      </w:r>
    </w:p>
    <w:sectPr w:rsidR="003477B2" w:rsidSect="00292CC6">
      <w:headerReference w:type="default" r:id="rId7"/>
      <w:pgSz w:w="11909" w:h="16834" w:code="9"/>
      <w:pgMar w:top="284" w:right="1440" w:bottom="720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9340F" w14:textId="77777777" w:rsidR="00D14568" w:rsidRDefault="00D14568" w:rsidP="00856022">
      <w:pPr>
        <w:spacing w:after="0" w:line="240" w:lineRule="auto"/>
      </w:pPr>
      <w:r>
        <w:separator/>
      </w:r>
    </w:p>
  </w:endnote>
  <w:endnote w:type="continuationSeparator" w:id="0">
    <w:p w14:paraId="5CCB938D" w14:textId="77777777" w:rsidR="00D14568" w:rsidRDefault="00D14568" w:rsidP="0085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82F05" w14:textId="77777777" w:rsidR="00D14568" w:rsidRDefault="00D14568" w:rsidP="00856022">
      <w:pPr>
        <w:spacing w:after="0" w:line="240" w:lineRule="auto"/>
      </w:pPr>
      <w:r>
        <w:separator/>
      </w:r>
    </w:p>
  </w:footnote>
  <w:footnote w:type="continuationSeparator" w:id="0">
    <w:p w14:paraId="77AABF19" w14:textId="77777777" w:rsidR="00D14568" w:rsidRDefault="00D14568" w:rsidP="0085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997"/>
    </w:tblGrid>
    <w:tr w:rsidR="00D12686" w:rsidRPr="00F23C37" w14:paraId="3149BCE5" w14:textId="77777777" w:rsidTr="003303C2">
      <w:tc>
        <w:tcPr>
          <w:tcW w:w="4248" w:type="dxa"/>
        </w:tcPr>
        <w:p w14:paraId="44B7EDA9" w14:textId="77777777" w:rsidR="00D12686" w:rsidRPr="00F23C37" w:rsidRDefault="00D12686" w:rsidP="00D12686">
          <w:pPr>
            <w:spacing w:line="288" w:lineRule="auto"/>
            <w:jc w:val="both"/>
            <w:rPr>
              <w:rFonts w:ascii="Open Sans" w:hAnsi="Open Sans" w:cs="Open Sans"/>
              <w:b/>
              <w:sz w:val="32"/>
              <w:szCs w:val="32"/>
            </w:rPr>
          </w:pPr>
          <w:bookmarkStart w:id="2" w:name="_Hlk58497796"/>
          <w:bookmarkStart w:id="3" w:name="_Hlk58497886"/>
          <w:r w:rsidRPr="00F23C37">
            <w:rPr>
              <w:rFonts w:ascii="Open Sans" w:hAnsi="Open Sans" w:cs="Open Sans"/>
              <w:noProof/>
            </w:rPr>
            <w:drawing>
              <wp:anchor distT="0" distB="0" distL="114300" distR="114300" simplePos="0" relativeHeight="251658752" behindDoc="0" locked="0" layoutInCell="1" allowOverlap="1" wp14:anchorId="2616A038" wp14:editId="4D0D46A8">
                <wp:simplePos x="0" y="0"/>
                <wp:positionH relativeFrom="column">
                  <wp:posOffset>298450</wp:posOffset>
                </wp:positionH>
                <wp:positionV relativeFrom="paragraph">
                  <wp:posOffset>27940</wp:posOffset>
                </wp:positionV>
                <wp:extent cx="2616835" cy="42354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MU_Africa_Horiz_PRIMARY_Red_and_Gray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97" w:type="dxa"/>
        </w:tcPr>
        <w:sdt>
          <w:sdtPr>
            <w:rPr>
              <w:rFonts w:ascii="Open Sans" w:hAnsi="Open Sans" w:cs="Open Sans"/>
              <w:b/>
              <w:sz w:val="32"/>
              <w:szCs w:val="32"/>
            </w:rPr>
            <w:id w:val="1132215343"/>
            <w:placeholder>
              <w:docPart w:val="52B1ACB08CD4456999A9F785E6533641"/>
            </w:placeholder>
          </w:sdtPr>
          <w:sdtEndPr/>
          <w:sdtContent>
            <w:p w14:paraId="5F253406" w14:textId="77777777" w:rsidR="00D12686" w:rsidRPr="00F23C37" w:rsidRDefault="00D12686" w:rsidP="00D12686">
              <w:pPr>
                <w:spacing w:line="288" w:lineRule="auto"/>
                <w:jc w:val="right"/>
                <w:rPr>
                  <w:rFonts w:ascii="Open Sans" w:hAnsi="Open Sans" w:cs="Open Sans"/>
                  <w:b/>
                  <w:sz w:val="32"/>
                  <w:szCs w:val="32"/>
                </w:rPr>
              </w:pPr>
              <w:r>
                <w:rPr>
                  <w:rFonts w:ascii="Open Sans" w:hAnsi="Open Sans" w:cs="Open Sans"/>
                  <w:b/>
                  <w:sz w:val="32"/>
                  <w:szCs w:val="32"/>
                </w:rPr>
                <w:t>CHARLES GATETE</w:t>
              </w:r>
            </w:p>
          </w:sdtContent>
        </w:sdt>
      </w:tc>
    </w:tr>
  </w:tbl>
  <w:bookmarkEnd w:id="2"/>
  <w:p w14:paraId="74E07A8D" w14:textId="77777777" w:rsidR="00D12686" w:rsidRPr="00F23C37" w:rsidRDefault="00D14568" w:rsidP="00D12686">
    <w:pPr>
      <w:pStyle w:val="Header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-928351853"/>
        <w:placeholder>
          <w:docPart w:val="53BB19CD27A746E2870CBA123EB7AF0C"/>
        </w:placeholder>
      </w:sdtPr>
      <w:sdtEndPr/>
      <w:sdtContent>
        <w:r w:rsidR="00E373B0">
          <w:rPr>
            <w:rFonts w:ascii="Open Sans" w:hAnsi="Open Sans" w:cs="Open Sans"/>
            <w:lang w:val="en-GB"/>
          </w:rPr>
          <w:t>(</w:t>
        </w:r>
        <w:r w:rsidR="00D12686">
          <w:rPr>
            <w:rFonts w:ascii="Open Sans" w:hAnsi="Open Sans" w:cs="Open Sans"/>
          </w:rPr>
          <w:t>+250</w:t>
        </w:r>
        <w:r w:rsidR="00E373B0">
          <w:rPr>
            <w:rFonts w:ascii="Open Sans" w:hAnsi="Open Sans" w:cs="Open Sans"/>
            <w:lang w:val="en-GB"/>
          </w:rPr>
          <w:t>)</w:t>
        </w:r>
        <w:r w:rsidR="00D12686">
          <w:rPr>
            <w:rFonts w:ascii="Open Sans" w:hAnsi="Open Sans" w:cs="Open Sans"/>
          </w:rPr>
          <w:t>785657615</w:t>
        </w:r>
      </w:sdtContent>
    </w:sdt>
  </w:p>
  <w:p w14:paraId="62CA597F" w14:textId="77777777" w:rsidR="00D12686" w:rsidRPr="00F23C37" w:rsidRDefault="00D14568" w:rsidP="00D12686">
    <w:pPr>
      <w:spacing w:after="0" w:line="360" w:lineRule="auto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1657649159"/>
        <w:placeholder>
          <w:docPart w:val="2024AD298AA24C0F942CE22AB67577A8"/>
        </w:placeholder>
      </w:sdtPr>
      <w:sdtEndPr/>
      <w:sdtContent>
        <w:hyperlink r:id="rId2" w:history="1">
          <w:r w:rsidR="00D12686" w:rsidRPr="00D12686">
            <w:rPr>
              <w:rStyle w:val="Hyperlink"/>
              <w:rFonts w:ascii="Open Sans" w:hAnsi="Open Sans" w:cs="Open Sans"/>
              <w:lang w:val="en-GB"/>
            </w:rPr>
            <w:t>cgatete@andrew.cmu.edu</w:t>
          </w:r>
        </w:hyperlink>
      </w:sdtContent>
    </w:sdt>
    <w:bookmarkEnd w:id="3"/>
  </w:p>
  <w:p w14:paraId="07D85B18" w14:textId="77777777" w:rsidR="00856022" w:rsidRDefault="00856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6C7B"/>
    <w:multiLevelType w:val="hybridMultilevel"/>
    <w:tmpl w:val="F6A85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65C"/>
    <w:multiLevelType w:val="hybridMultilevel"/>
    <w:tmpl w:val="5E123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230A0E"/>
    <w:multiLevelType w:val="hybridMultilevel"/>
    <w:tmpl w:val="C92AF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3238"/>
    <w:multiLevelType w:val="hybridMultilevel"/>
    <w:tmpl w:val="96026F8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42FC"/>
    <w:multiLevelType w:val="hybridMultilevel"/>
    <w:tmpl w:val="1A824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2A322A"/>
    <w:multiLevelType w:val="hybridMultilevel"/>
    <w:tmpl w:val="9C423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022"/>
    <w:rsid w:val="00044D90"/>
    <w:rsid w:val="000907E1"/>
    <w:rsid w:val="000B2CF0"/>
    <w:rsid w:val="000C2F32"/>
    <w:rsid w:val="00124046"/>
    <w:rsid w:val="00124FD0"/>
    <w:rsid w:val="001C4311"/>
    <w:rsid w:val="0020448E"/>
    <w:rsid w:val="00270CBC"/>
    <w:rsid w:val="00292CC6"/>
    <w:rsid w:val="00295E4A"/>
    <w:rsid w:val="002C4F3D"/>
    <w:rsid w:val="002E3CFB"/>
    <w:rsid w:val="00341B7C"/>
    <w:rsid w:val="003477B2"/>
    <w:rsid w:val="0038409A"/>
    <w:rsid w:val="003A5026"/>
    <w:rsid w:val="00444BA5"/>
    <w:rsid w:val="004970BD"/>
    <w:rsid w:val="004E26B5"/>
    <w:rsid w:val="00564316"/>
    <w:rsid w:val="005D63FF"/>
    <w:rsid w:val="00607E71"/>
    <w:rsid w:val="00610CBE"/>
    <w:rsid w:val="006230EB"/>
    <w:rsid w:val="0064173A"/>
    <w:rsid w:val="00642959"/>
    <w:rsid w:val="0064633A"/>
    <w:rsid w:val="006A45B4"/>
    <w:rsid w:val="006F3E55"/>
    <w:rsid w:val="006F7851"/>
    <w:rsid w:val="007152E9"/>
    <w:rsid w:val="0078266D"/>
    <w:rsid w:val="007A3DF0"/>
    <w:rsid w:val="007A5CF4"/>
    <w:rsid w:val="00855F0E"/>
    <w:rsid w:val="00856022"/>
    <w:rsid w:val="0089453A"/>
    <w:rsid w:val="008B0F1D"/>
    <w:rsid w:val="008D3431"/>
    <w:rsid w:val="00906866"/>
    <w:rsid w:val="00996DCC"/>
    <w:rsid w:val="009B2BD1"/>
    <w:rsid w:val="009B3FB6"/>
    <w:rsid w:val="009B4370"/>
    <w:rsid w:val="009E5044"/>
    <w:rsid w:val="00AB20DB"/>
    <w:rsid w:val="00AC75AB"/>
    <w:rsid w:val="00AF1B87"/>
    <w:rsid w:val="00B561DB"/>
    <w:rsid w:val="00B61DAE"/>
    <w:rsid w:val="00B80EA4"/>
    <w:rsid w:val="00B83666"/>
    <w:rsid w:val="00B93C0F"/>
    <w:rsid w:val="00BA7F4B"/>
    <w:rsid w:val="00BE5095"/>
    <w:rsid w:val="00C154A2"/>
    <w:rsid w:val="00C86487"/>
    <w:rsid w:val="00D00DA0"/>
    <w:rsid w:val="00D048DE"/>
    <w:rsid w:val="00D12686"/>
    <w:rsid w:val="00D14568"/>
    <w:rsid w:val="00DA1256"/>
    <w:rsid w:val="00DA5B87"/>
    <w:rsid w:val="00DF605F"/>
    <w:rsid w:val="00E034DE"/>
    <w:rsid w:val="00E14B7D"/>
    <w:rsid w:val="00E24386"/>
    <w:rsid w:val="00E373B0"/>
    <w:rsid w:val="00E4621D"/>
    <w:rsid w:val="00E63575"/>
    <w:rsid w:val="00EA0E5A"/>
    <w:rsid w:val="00F0024F"/>
    <w:rsid w:val="00F36F3F"/>
    <w:rsid w:val="00F40D9A"/>
    <w:rsid w:val="00F84099"/>
    <w:rsid w:val="00F901BB"/>
    <w:rsid w:val="00FA5968"/>
    <w:rsid w:val="00FA76CA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F511C"/>
  <w15:docId w15:val="{9FAC90D5-5E5B-4BA8-B12E-AC2385DC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22"/>
  </w:style>
  <w:style w:type="paragraph" w:styleId="Footer">
    <w:name w:val="footer"/>
    <w:basedOn w:val="Normal"/>
    <w:link w:val="FooterChar"/>
    <w:uiPriority w:val="99"/>
    <w:unhideWhenUsed/>
    <w:rsid w:val="0085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22"/>
  </w:style>
  <w:style w:type="character" w:styleId="Hyperlink">
    <w:name w:val="Hyperlink"/>
    <w:basedOn w:val="DefaultParagraphFont"/>
    <w:uiPriority w:val="99"/>
    <w:unhideWhenUsed/>
    <w:rsid w:val="00D12686"/>
    <w:rPr>
      <w:color w:val="0563C1" w:themeColor="hyperlink"/>
      <w:u w:val="single"/>
    </w:rPr>
  </w:style>
  <w:style w:type="paragraph" w:customStyle="1" w:styleId="7D928CD60A5545609B32C640B942FCE8">
    <w:name w:val="7D928CD60A5545609B32C640B942FCE8"/>
    <w:rsid w:val="00D12686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6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6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4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2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gatete@andrew.cmu.edu" TargetMode="External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Click%20here%20to%20enter%20personal%20email.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72342E825B46E28BCD6D1135EA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8FE9-E6F3-45BA-A295-2E7BBA3B7701}"/>
      </w:docPartPr>
      <w:docPartBody>
        <w:p w:rsidR="00C27E29" w:rsidRDefault="00EB0B90" w:rsidP="00EB0B90">
          <w:pPr>
            <w:pStyle w:val="A772342E825B46E28BCD6D1135EA8A5C"/>
          </w:pPr>
          <w:r w:rsidRPr="00F23C37">
            <w:rPr>
              <w:rStyle w:val="PlaceholderText"/>
              <w:rFonts w:ascii="Open Sans" w:hAnsi="Open Sans" w:cs="Open Sans"/>
            </w:rPr>
            <w:t>Click here to enter your “de-grammared” personal value propositio</w:t>
          </w:r>
          <w:r>
            <w:rPr>
              <w:rStyle w:val="PlaceholderText"/>
              <w:rFonts w:ascii="Open Sans" w:hAnsi="Open Sans" w:cs="Open Sans"/>
            </w:rPr>
            <w:t>n and objective for your internship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649204D177A145FF848A6FCA5BF66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02256-D919-426A-B27D-D368BC26124B}"/>
      </w:docPartPr>
      <w:docPartBody>
        <w:p w:rsidR="00C27E29" w:rsidRDefault="00EB0B90" w:rsidP="00EB0B90">
          <w:pPr>
            <w:pStyle w:val="649204D177A145FF848A6FCA5BF661A9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0F09147480514B48B271382B6AE5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31D9-F30D-45F2-AC88-73AE32DE8A4A}"/>
      </w:docPartPr>
      <w:docPartBody>
        <w:p w:rsidR="00C27E29" w:rsidRDefault="00EB0B90" w:rsidP="00EB0B90">
          <w:pPr>
            <w:pStyle w:val="0F09147480514B48B271382B6AE5EE59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A124878EA74449F4ACC46BFB20F0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E877A-B707-47B3-B188-E3198B59A18E}"/>
      </w:docPartPr>
      <w:docPartBody>
        <w:p w:rsidR="00C27E29" w:rsidRDefault="00EB0B90" w:rsidP="00EB0B90">
          <w:pPr>
            <w:pStyle w:val="A124878EA74449F4ACC46BFB20F030A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08573DBCD40249D3904165C0AEA2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BB5D-B886-4846-95F6-ADAF25EE2C3D}"/>
      </w:docPartPr>
      <w:docPartBody>
        <w:p w:rsidR="00C27E29" w:rsidRDefault="00EB0B90" w:rsidP="00EB0B90">
          <w:pPr>
            <w:pStyle w:val="08573DBCD40249D3904165C0AEA27A65"/>
          </w:pPr>
          <w:r w:rsidRPr="00F23C37">
            <w:rPr>
              <w:rStyle w:val="PlaceholderText"/>
              <w:rFonts w:ascii="Open Sans" w:hAnsi="Open Sans" w:cs="Open Sans"/>
            </w:rPr>
            <w:t>Choose an end date.</w:t>
          </w:r>
        </w:p>
      </w:docPartBody>
    </w:docPart>
    <w:docPart>
      <w:docPartPr>
        <w:name w:val="45AA920E64ED4582B5824C1B269D7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D70D8-5D63-4C7E-ABAF-4745F329BEDF}"/>
      </w:docPartPr>
      <w:docPartBody>
        <w:p w:rsidR="00C27E29" w:rsidRDefault="00EB0B90" w:rsidP="00EB0B90">
          <w:pPr>
            <w:pStyle w:val="45AA920E64ED4582B5824C1B269D7FC4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277AF643C4BA45FBA7BCC3DF717C8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D00E-FAEB-4AD7-99CD-10ABB366EB5E}"/>
      </w:docPartPr>
      <w:docPartBody>
        <w:p w:rsidR="00C27E29" w:rsidRDefault="00EB0B90" w:rsidP="00EB0B90">
          <w:pPr>
            <w:pStyle w:val="277AF643C4BA45FBA7BCC3DF717C8A0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E56C7F70A6DA41B89805F64886F0C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C619-D981-46DC-9EB8-D6CACE717D6E}"/>
      </w:docPartPr>
      <w:docPartBody>
        <w:p w:rsidR="00C27E29" w:rsidRDefault="00EB0B90" w:rsidP="00EB0B90">
          <w:pPr>
            <w:pStyle w:val="E56C7F70A6DA41B89805F64886F0C8AE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B6D2795F6DEB4786A755C5EE0D82F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92C70-7134-461F-AEDB-00299E291997}"/>
      </w:docPartPr>
      <w:docPartBody>
        <w:p w:rsidR="00C27E29" w:rsidRDefault="00EB0B90" w:rsidP="00EB0B90">
          <w:pPr>
            <w:pStyle w:val="B6D2795F6DEB4786A755C5EE0D82FA61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7F77807207E041C2A0801198FF81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ACACE-4DA8-4C24-A965-39F5A55C23B2}"/>
      </w:docPartPr>
      <w:docPartBody>
        <w:p w:rsidR="00C27E29" w:rsidRDefault="00EB0B90" w:rsidP="00EB0B90">
          <w:pPr>
            <w:pStyle w:val="7F77807207E041C2A0801198FF815E9B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EB0ABC8944EF4EBD9D836240D54E0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342CC-CF5B-4147-B5DD-2942C5CB4423}"/>
      </w:docPartPr>
      <w:docPartBody>
        <w:p w:rsidR="00C27E29" w:rsidRDefault="00EB0B90" w:rsidP="00EB0B90">
          <w:pPr>
            <w:pStyle w:val="EB0ABC8944EF4EBD9D836240D54E03D0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A748DF1905364E59A9614F38AAAC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18025-AE79-41AB-8D65-B1E7A26707A4}"/>
      </w:docPartPr>
      <w:docPartBody>
        <w:p w:rsidR="00C27E29" w:rsidRDefault="00EB0B90" w:rsidP="00EB0B90">
          <w:pPr>
            <w:pStyle w:val="A748DF1905364E59A9614F38AAAC3A2E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C4B64E317AA64E65AB9C613D0457D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1A6C-2876-45DC-88AC-F9AEEAD9713E}"/>
      </w:docPartPr>
      <w:docPartBody>
        <w:p w:rsidR="00C27E29" w:rsidRDefault="00EB0B90" w:rsidP="00EB0B90">
          <w:pPr>
            <w:pStyle w:val="C4B64E317AA64E65AB9C613D0457D89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25C066221134BCE9F7CC90E6FFE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AD52-5FD1-4B76-BA9E-12BFD780E226}"/>
      </w:docPartPr>
      <w:docPartBody>
        <w:p w:rsidR="00C27E29" w:rsidRDefault="00EB0B90" w:rsidP="00EB0B90">
          <w:pPr>
            <w:pStyle w:val="125C066221134BCE9F7CC90E6FFEA58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D446BEDB993443F390A622BCD8F4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637D4-F32B-44B7-AA3A-CD42CAC82803}"/>
      </w:docPartPr>
      <w:docPartBody>
        <w:p w:rsidR="00C27E29" w:rsidRDefault="00EB0B90" w:rsidP="00EB0B90">
          <w:pPr>
            <w:pStyle w:val="D446BEDB993443F390A622BCD8F405A5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6E32CFD25A3841D6AB15E795CB92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7B9A-76B2-481B-881F-D01F90871793}"/>
      </w:docPartPr>
      <w:docPartBody>
        <w:p w:rsidR="00C27E29" w:rsidRDefault="00EB0B90" w:rsidP="00EB0B90">
          <w:pPr>
            <w:pStyle w:val="6E32CFD25A3841D6AB15E795CB927EE5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303C7920EEF04989814E2A458062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8C703-FA6D-41F0-992B-37B06A582BA3}"/>
      </w:docPartPr>
      <w:docPartBody>
        <w:p w:rsidR="00C27E29" w:rsidRDefault="00EB0B90" w:rsidP="00EB0B90">
          <w:pPr>
            <w:pStyle w:val="303C7920EEF04989814E2A45806230F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3F2BCEB8C04C4FD6A9CC4D369D46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46CE-8F7E-4436-AF8C-199D1AA12C79}"/>
      </w:docPartPr>
      <w:docPartBody>
        <w:p w:rsidR="00C27E29" w:rsidRDefault="00EB0B90" w:rsidP="00EB0B90">
          <w:pPr>
            <w:pStyle w:val="3F2BCEB8C04C4FD6A9CC4D369D46156B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F5CF2DE8AA064AD9B7322FB79DFBD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4677D-7384-415B-8D27-EC9789D3C98A}"/>
      </w:docPartPr>
      <w:docPartBody>
        <w:p w:rsidR="00C27E29" w:rsidRDefault="00EB0B90" w:rsidP="00EB0B90">
          <w:pPr>
            <w:pStyle w:val="F5CF2DE8AA064AD9B7322FB79DFBD3BA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AD63A0015AEE4C52960DF9F1FD58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563D8-EEE3-41FD-AAB2-DE4D8CF27465}"/>
      </w:docPartPr>
      <w:docPartBody>
        <w:p w:rsidR="00C27E29" w:rsidRDefault="00EB0B90" w:rsidP="00EB0B90">
          <w:pPr>
            <w:pStyle w:val="AD63A0015AEE4C52960DF9F1FD582C4A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8819B867EB2043318AAE04B38418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E49BA-4F0E-485B-9336-B55C15EF128E}"/>
      </w:docPartPr>
      <w:docPartBody>
        <w:p w:rsidR="00C27E29" w:rsidRDefault="00EB0B90" w:rsidP="00EB0B90">
          <w:pPr>
            <w:pStyle w:val="8819B867EB2043318AAE04B38418EEA0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1FE2E72BFD4343629B71095BE121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42052-2D14-48A4-B9EA-DCA88C1F0763}"/>
      </w:docPartPr>
      <w:docPartBody>
        <w:p w:rsidR="00C27E29" w:rsidRDefault="00EB0B90" w:rsidP="00EB0B90">
          <w:pPr>
            <w:pStyle w:val="1FE2E72BFD4343629B71095BE121A1AB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79683A9191245AD93DCBC8A0FB8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AB59D-C864-42C6-9B8F-62F4EBBCE7F7}"/>
      </w:docPartPr>
      <w:docPartBody>
        <w:p w:rsidR="00C27E29" w:rsidRDefault="00EB0B90" w:rsidP="00EB0B90">
          <w:pPr>
            <w:pStyle w:val="179683A9191245AD93DCBC8A0FB8C4E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00DF70B50534AD8BA7F905E7365F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FEF6-91AB-4A85-AC5C-694A38BA6843}"/>
      </w:docPartPr>
      <w:docPartBody>
        <w:p w:rsidR="00C27E29" w:rsidRDefault="00EB0B90" w:rsidP="00EB0B90">
          <w:pPr>
            <w:pStyle w:val="100DF70B50534AD8BA7F905E7365FBEF"/>
          </w:pPr>
          <w:r w:rsidRPr="00F23C37">
            <w:rPr>
              <w:rStyle w:val="PlaceholderText"/>
              <w:rFonts w:ascii="Open Sans" w:hAnsi="Open Sans" w:cs="Open Sans"/>
            </w:rPr>
            <w:t>Click here to enter your technical competencies (</w:t>
          </w:r>
          <w:r>
            <w:rPr>
              <w:rStyle w:val="PlaceholderText"/>
              <w:rFonts w:ascii="Open Sans" w:hAnsi="Open Sans" w:cs="Open Sans"/>
            </w:rPr>
            <w:t xml:space="preserve">e.g. </w:t>
          </w:r>
          <w:r w:rsidRPr="00F23C37">
            <w:rPr>
              <w:rStyle w:val="PlaceholderText"/>
              <w:rFonts w:ascii="Open Sans" w:hAnsi="Open Sans" w:cs="Open Sans"/>
            </w:rPr>
            <w:t>software, applications, networking &amp; cybersecurity)</w:t>
          </w:r>
          <w:r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C3695407010B44A0A7F628A075553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8B38-18EA-499D-A9B1-4D4809FE9F61}"/>
      </w:docPartPr>
      <w:docPartBody>
        <w:p w:rsidR="00C27E29" w:rsidRDefault="00EB0B90" w:rsidP="00EB0B90">
          <w:pPr>
            <w:pStyle w:val="C3695407010B44A0A7F628A0755537CD"/>
          </w:pPr>
          <w:r w:rsidRPr="00F23C37">
            <w:rPr>
              <w:rStyle w:val="PlaceholderText"/>
              <w:rFonts w:ascii="Open Sans" w:hAnsi="Open Sans" w:cs="Open Sans"/>
            </w:rPr>
            <w:t xml:space="preserve">Click here to enter your </w:t>
          </w:r>
          <w:r>
            <w:rPr>
              <w:rStyle w:val="PlaceholderText"/>
              <w:rFonts w:ascii="Open Sans" w:hAnsi="Open Sans" w:cs="Open Sans"/>
            </w:rPr>
            <w:t xml:space="preserve">most relevant/impressive activities and achievements that best reflect your personal qualities, values and </w:t>
          </w:r>
          <w:r w:rsidRPr="00F23C37">
            <w:rPr>
              <w:rStyle w:val="PlaceholderText"/>
              <w:rFonts w:ascii="Open Sans" w:hAnsi="Open Sans" w:cs="Open Sans"/>
            </w:rPr>
            <w:t xml:space="preserve">interests (e.g. community work, social groups, leadership positions, </w:t>
          </w:r>
          <w:r>
            <w:rPr>
              <w:rStyle w:val="PlaceholderText"/>
              <w:rFonts w:ascii="Open Sans" w:hAnsi="Open Sans" w:cs="Open Sans"/>
            </w:rPr>
            <w:t xml:space="preserve">creative endeavors, </w:t>
          </w:r>
          <w:r w:rsidRPr="00F23C37">
            <w:rPr>
              <w:rStyle w:val="PlaceholderText"/>
              <w:rFonts w:ascii="Open Sans" w:hAnsi="Open Sans" w:cs="Open Sans"/>
            </w:rPr>
            <w:t>sporting achievements, etc</w:t>
          </w:r>
          <w:r>
            <w:rPr>
              <w:rStyle w:val="PlaceholderText"/>
              <w:rFonts w:ascii="Open Sans" w:hAnsi="Open Sans" w:cs="Open Sans"/>
            </w:rPr>
            <w:t>.</w:t>
          </w:r>
          <w:r w:rsidRPr="00F23C37">
            <w:rPr>
              <w:rStyle w:val="PlaceholderText"/>
              <w:rFonts w:ascii="Open Sans" w:hAnsi="Open Sans" w:cs="Open Sans"/>
            </w:rPr>
            <w:t>).</w:t>
          </w:r>
        </w:p>
      </w:docPartBody>
    </w:docPart>
    <w:docPart>
      <w:docPartPr>
        <w:name w:val="52B1ACB08CD4456999A9F785E65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F287-EFCF-44B3-9E68-41075F397A3D}"/>
      </w:docPartPr>
      <w:docPartBody>
        <w:p w:rsidR="00C27E29" w:rsidRDefault="00EB0B90" w:rsidP="00EB0B90">
          <w:pPr>
            <w:pStyle w:val="52B1ACB08CD4456999A9F785E6533641"/>
          </w:pPr>
          <w:r>
            <w:rPr>
              <w:rFonts w:ascii="Open Sans" w:hAnsi="Open Sans" w:cs="Open Sans"/>
              <w:b/>
              <w:sz w:val="32"/>
              <w:szCs w:val="32"/>
            </w:rPr>
            <w:t>CLICK HERE TO ENTER FIRST NAME &amp; LAST NAME</w:t>
          </w:r>
        </w:p>
      </w:docPartBody>
    </w:docPart>
    <w:docPart>
      <w:docPartPr>
        <w:name w:val="53BB19CD27A746E2870CBA123EB7A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E9BD2-B7CC-492C-8F8E-72E61EBE728A}"/>
      </w:docPartPr>
      <w:docPartBody>
        <w:p w:rsidR="00C27E29" w:rsidRDefault="00EB0B90" w:rsidP="00EB0B90">
          <w:pPr>
            <w:pStyle w:val="53BB19CD27A746E2870CBA123EB7AF0C"/>
          </w:pPr>
          <w:r w:rsidRPr="00F23C37">
            <w:rPr>
              <w:rStyle w:val="PlaceholderText"/>
              <w:rFonts w:ascii="Open Sans" w:hAnsi="Open Sans" w:cs="Open Sans"/>
            </w:rPr>
            <w:t>Click here to enter phone number, using the format: (+250) 787 553 941</w:t>
          </w:r>
        </w:p>
      </w:docPartBody>
    </w:docPart>
    <w:docPart>
      <w:docPartPr>
        <w:name w:val="2024AD298AA24C0F942CE22AB675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A6D59-A35E-4678-B213-25BFA396BE16}"/>
      </w:docPartPr>
      <w:docPartBody>
        <w:p w:rsidR="00C27E29" w:rsidRDefault="00E85986" w:rsidP="00EB0B90">
          <w:pPr>
            <w:pStyle w:val="2024AD298AA24C0F942CE22AB67577A8"/>
          </w:pPr>
          <w:hyperlink r:id="rId4" w:tooltip="Make sure this is hyperlinked" w:history="1">
            <w:r w:rsidR="00EB0B90" w:rsidRPr="00F23C37">
              <w:rPr>
                <w:rFonts w:ascii="Open Sans" w:hAnsi="Open Sans" w:cs="Open Sans"/>
              </w:rPr>
              <w:t xml:space="preserve">Click here to enter hyperlinked </w:t>
            </w:r>
            <w:r w:rsidR="00EB0B90">
              <w:rPr>
                <w:rFonts w:ascii="Open Sans" w:hAnsi="Open Sans" w:cs="Open Sans"/>
              </w:rPr>
              <w:t>CMU</w:t>
            </w:r>
            <w:r w:rsidR="00EB0B90" w:rsidRPr="00F23C37">
              <w:rPr>
                <w:rFonts w:ascii="Open Sans" w:hAnsi="Open Sans" w:cs="Open Sans"/>
              </w:rPr>
              <w:t xml:space="preserve"> email</w:t>
            </w:r>
          </w:hyperlink>
        </w:p>
      </w:docPartBody>
    </w:docPart>
    <w:docPart>
      <w:docPartPr>
        <w:name w:val="D8E958E8A43C40BA84A7239D9456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74658-A6CF-488B-B8D4-296ADE5A77D6}"/>
      </w:docPartPr>
      <w:docPartBody>
        <w:p w:rsidR="00070204" w:rsidRDefault="008979BF" w:rsidP="008979BF">
          <w:pPr>
            <w:pStyle w:val="D8E958E8A43C40BA84A7239D9456EF59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1BE59E9BCC8E4130BB20A16D4E6D5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94533-05CE-4494-9CA4-B7A1196087C7}"/>
      </w:docPartPr>
      <w:docPartBody>
        <w:p w:rsidR="009917D8" w:rsidRDefault="00070204" w:rsidP="00070204">
          <w:pPr>
            <w:pStyle w:val="1BE59E9BCC8E4130BB20A16D4E6D5EE7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0DD3A35526384070AB4655353988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1E1D-D990-401B-843D-24EAC01D8B9D}"/>
      </w:docPartPr>
      <w:docPartBody>
        <w:p w:rsidR="009917D8" w:rsidRDefault="00070204" w:rsidP="00070204">
          <w:pPr>
            <w:pStyle w:val="0DD3A35526384070AB46553539886A20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B90"/>
    <w:rsid w:val="00070204"/>
    <w:rsid w:val="000E0949"/>
    <w:rsid w:val="001F2C1F"/>
    <w:rsid w:val="00416C75"/>
    <w:rsid w:val="00501D32"/>
    <w:rsid w:val="00641645"/>
    <w:rsid w:val="008979BF"/>
    <w:rsid w:val="009917D8"/>
    <w:rsid w:val="00BC175F"/>
    <w:rsid w:val="00C27E29"/>
    <w:rsid w:val="00E85986"/>
    <w:rsid w:val="00EB0B90"/>
    <w:rsid w:val="00F7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204"/>
    <w:rPr>
      <w:color w:val="808080"/>
    </w:rPr>
  </w:style>
  <w:style w:type="paragraph" w:customStyle="1" w:styleId="A772342E825B46E28BCD6D1135EA8A5C">
    <w:name w:val="A772342E825B46E28BCD6D1135EA8A5C"/>
    <w:rsid w:val="00EB0B90"/>
  </w:style>
  <w:style w:type="paragraph" w:customStyle="1" w:styleId="1BE59E9BCC8E4130BB20A16D4E6D5EE7">
    <w:name w:val="1BE59E9BCC8E4130BB20A16D4E6D5EE7"/>
    <w:rsid w:val="00070204"/>
    <w:rPr>
      <w:lang w:val="en-RW" w:eastAsia="en-RW"/>
    </w:rPr>
  </w:style>
  <w:style w:type="paragraph" w:customStyle="1" w:styleId="649204D177A145FF848A6FCA5BF661A9">
    <w:name w:val="649204D177A145FF848A6FCA5BF661A9"/>
    <w:rsid w:val="00EB0B90"/>
  </w:style>
  <w:style w:type="paragraph" w:customStyle="1" w:styleId="0F09147480514B48B271382B6AE5EE59">
    <w:name w:val="0F09147480514B48B271382B6AE5EE59"/>
    <w:rsid w:val="00EB0B90"/>
  </w:style>
  <w:style w:type="paragraph" w:customStyle="1" w:styleId="A124878EA74449F4ACC46BFB20F030AA">
    <w:name w:val="A124878EA74449F4ACC46BFB20F030AA"/>
    <w:rsid w:val="00EB0B90"/>
  </w:style>
  <w:style w:type="paragraph" w:customStyle="1" w:styleId="08573DBCD40249D3904165C0AEA27A65">
    <w:name w:val="08573DBCD40249D3904165C0AEA27A65"/>
    <w:rsid w:val="00EB0B90"/>
  </w:style>
  <w:style w:type="paragraph" w:customStyle="1" w:styleId="45AA920E64ED4582B5824C1B269D7FC4">
    <w:name w:val="45AA920E64ED4582B5824C1B269D7FC4"/>
    <w:rsid w:val="00EB0B90"/>
  </w:style>
  <w:style w:type="paragraph" w:customStyle="1" w:styleId="277AF643C4BA45FBA7BCC3DF717C8A03">
    <w:name w:val="277AF643C4BA45FBA7BCC3DF717C8A03"/>
    <w:rsid w:val="00EB0B90"/>
  </w:style>
  <w:style w:type="paragraph" w:customStyle="1" w:styleId="E56C7F70A6DA41B89805F64886F0C8AE">
    <w:name w:val="E56C7F70A6DA41B89805F64886F0C8AE"/>
    <w:rsid w:val="00EB0B90"/>
  </w:style>
  <w:style w:type="paragraph" w:customStyle="1" w:styleId="B6D2795F6DEB4786A755C5EE0D82FA61">
    <w:name w:val="B6D2795F6DEB4786A755C5EE0D82FA61"/>
    <w:rsid w:val="00EB0B90"/>
  </w:style>
  <w:style w:type="paragraph" w:customStyle="1" w:styleId="7F77807207E041C2A0801198FF815E9B">
    <w:name w:val="7F77807207E041C2A0801198FF815E9B"/>
    <w:rsid w:val="00EB0B90"/>
  </w:style>
  <w:style w:type="paragraph" w:customStyle="1" w:styleId="EB0ABC8944EF4EBD9D836240D54E03D0">
    <w:name w:val="EB0ABC8944EF4EBD9D836240D54E03D0"/>
    <w:rsid w:val="00EB0B90"/>
  </w:style>
  <w:style w:type="paragraph" w:customStyle="1" w:styleId="A748DF1905364E59A9614F38AAAC3A2E">
    <w:name w:val="A748DF1905364E59A9614F38AAAC3A2E"/>
    <w:rsid w:val="00EB0B90"/>
  </w:style>
  <w:style w:type="paragraph" w:customStyle="1" w:styleId="C4B64E317AA64E65AB9C613D0457D893">
    <w:name w:val="C4B64E317AA64E65AB9C613D0457D893"/>
    <w:rsid w:val="00EB0B90"/>
  </w:style>
  <w:style w:type="paragraph" w:customStyle="1" w:styleId="125C066221134BCE9F7CC90E6FFEA583">
    <w:name w:val="125C066221134BCE9F7CC90E6FFEA583"/>
    <w:rsid w:val="00EB0B90"/>
  </w:style>
  <w:style w:type="paragraph" w:customStyle="1" w:styleId="D446BEDB993443F390A622BCD8F405A5">
    <w:name w:val="D446BEDB993443F390A622BCD8F405A5"/>
    <w:rsid w:val="00EB0B90"/>
  </w:style>
  <w:style w:type="paragraph" w:customStyle="1" w:styleId="6E32CFD25A3841D6AB15E795CB927EE5">
    <w:name w:val="6E32CFD25A3841D6AB15E795CB927EE5"/>
    <w:rsid w:val="00EB0B90"/>
  </w:style>
  <w:style w:type="paragraph" w:customStyle="1" w:styleId="303C7920EEF04989814E2A45806230F3">
    <w:name w:val="303C7920EEF04989814E2A45806230F3"/>
    <w:rsid w:val="00EB0B90"/>
  </w:style>
  <w:style w:type="paragraph" w:customStyle="1" w:styleId="3F2BCEB8C04C4FD6A9CC4D369D46156B">
    <w:name w:val="3F2BCEB8C04C4FD6A9CC4D369D46156B"/>
    <w:rsid w:val="00EB0B90"/>
  </w:style>
  <w:style w:type="paragraph" w:customStyle="1" w:styleId="F5CF2DE8AA064AD9B7322FB79DFBD3BA">
    <w:name w:val="F5CF2DE8AA064AD9B7322FB79DFBD3BA"/>
    <w:rsid w:val="00EB0B90"/>
  </w:style>
  <w:style w:type="paragraph" w:customStyle="1" w:styleId="AD63A0015AEE4C52960DF9F1FD582C4A">
    <w:name w:val="AD63A0015AEE4C52960DF9F1FD582C4A"/>
    <w:rsid w:val="00EB0B90"/>
  </w:style>
  <w:style w:type="paragraph" w:customStyle="1" w:styleId="8819B867EB2043318AAE04B38418EEA0">
    <w:name w:val="8819B867EB2043318AAE04B38418EEA0"/>
    <w:rsid w:val="00EB0B90"/>
  </w:style>
  <w:style w:type="paragraph" w:customStyle="1" w:styleId="1FE2E72BFD4343629B71095BE121A1AB">
    <w:name w:val="1FE2E72BFD4343629B71095BE121A1AB"/>
    <w:rsid w:val="00EB0B90"/>
  </w:style>
  <w:style w:type="paragraph" w:customStyle="1" w:styleId="179683A9191245AD93DCBC8A0FB8C4EA">
    <w:name w:val="179683A9191245AD93DCBC8A0FB8C4EA"/>
    <w:rsid w:val="00EB0B90"/>
  </w:style>
  <w:style w:type="paragraph" w:customStyle="1" w:styleId="100DF70B50534AD8BA7F905E7365FBEF">
    <w:name w:val="100DF70B50534AD8BA7F905E7365FBEF"/>
    <w:rsid w:val="00EB0B90"/>
  </w:style>
  <w:style w:type="paragraph" w:customStyle="1" w:styleId="C3695407010B44A0A7F628A0755537CD">
    <w:name w:val="C3695407010B44A0A7F628A0755537CD"/>
    <w:rsid w:val="00EB0B90"/>
  </w:style>
  <w:style w:type="character" w:styleId="Hyperlink">
    <w:name w:val="Hyperlink"/>
    <w:basedOn w:val="DefaultParagraphFont"/>
    <w:uiPriority w:val="99"/>
    <w:unhideWhenUsed/>
    <w:rsid w:val="00EB0B90"/>
    <w:rPr>
      <w:color w:val="0563C1" w:themeColor="hyperlink"/>
      <w:u w:val="single"/>
    </w:rPr>
  </w:style>
  <w:style w:type="paragraph" w:customStyle="1" w:styleId="52B1ACB08CD4456999A9F785E6533641">
    <w:name w:val="52B1ACB08CD4456999A9F785E6533641"/>
    <w:rsid w:val="00EB0B90"/>
  </w:style>
  <w:style w:type="paragraph" w:customStyle="1" w:styleId="53BB19CD27A746E2870CBA123EB7AF0C">
    <w:name w:val="53BB19CD27A746E2870CBA123EB7AF0C"/>
    <w:rsid w:val="00EB0B90"/>
  </w:style>
  <w:style w:type="paragraph" w:customStyle="1" w:styleId="2024AD298AA24C0F942CE22AB67577A8">
    <w:name w:val="2024AD298AA24C0F942CE22AB67577A8"/>
    <w:rsid w:val="00EB0B90"/>
  </w:style>
  <w:style w:type="paragraph" w:customStyle="1" w:styleId="D8E958E8A43C40BA84A7239D9456EF59">
    <w:name w:val="D8E958E8A43C40BA84A7239D9456EF59"/>
    <w:rsid w:val="008979BF"/>
    <w:rPr>
      <w:lang w:val="en-RW" w:eastAsia="en-RW"/>
    </w:rPr>
  </w:style>
  <w:style w:type="paragraph" w:customStyle="1" w:styleId="0DD3A35526384070AB46553539886A20">
    <w:name w:val="0DD3A35526384070AB46553539886A20"/>
    <w:rsid w:val="00070204"/>
    <w:rPr>
      <w:lang w:val="en-RW" w:eastAsia="en-R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Gatete</dc:creator>
  <cp:lastModifiedBy>Charles Gatete</cp:lastModifiedBy>
  <cp:revision>34</cp:revision>
  <dcterms:created xsi:type="dcterms:W3CDTF">2020-11-24T11:53:00Z</dcterms:created>
  <dcterms:modified xsi:type="dcterms:W3CDTF">2020-12-10T16:27:00Z</dcterms:modified>
</cp:coreProperties>
</file>